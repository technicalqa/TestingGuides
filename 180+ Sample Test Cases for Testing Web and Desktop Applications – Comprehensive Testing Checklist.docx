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6C61" w:rsidRPr="00D46C61" w:rsidRDefault="00D46C61" w:rsidP="00D46C6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46C61">
        <w:rPr>
          <w:rFonts w:ascii="Times New Roman" w:eastAsia="Times New Roman" w:hAnsi="Times New Roman" w:cs="Times New Roman"/>
          <w:b/>
          <w:bCs/>
          <w:kern w:val="36"/>
          <w:sz w:val="48"/>
          <w:szCs w:val="48"/>
        </w:rPr>
        <w:t>180+ Sample Test Cases for Testing Web and Desktop Applications – Comprehensive Testing Checklist</w:t>
      </w:r>
    </w:p>
    <w:p w:rsidR="00D46C61" w:rsidRPr="00D46C61" w:rsidRDefault="00D46C61" w:rsidP="00D46C61">
      <w:pPr>
        <w:spacing w:before="100" w:beforeAutospacing="1" w:after="100" w:afterAutospacing="1" w:line="240" w:lineRule="auto"/>
        <w:rPr>
          <w:ins w:id="0" w:author="Unknown"/>
          <w:rFonts w:ascii="Times New Roman" w:eastAsia="Times New Roman" w:hAnsi="Times New Roman" w:cs="Times New Roman"/>
          <w:sz w:val="24"/>
          <w:szCs w:val="24"/>
        </w:rPr>
      </w:pPr>
      <w:ins w:id="1" w:author="Unknown">
        <w:r w:rsidRPr="00D46C61">
          <w:rPr>
            <w:rFonts w:ascii="Times New Roman" w:eastAsia="Times New Roman" w:hAnsi="Times New Roman" w:cs="Times New Roman"/>
            <w:sz w:val="24"/>
            <w:szCs w:val="24"/>
          </w:rPr>
          <w:t>This is a testing checklist for web and desktop applications.</w:t>
        </w:r>
        <w:bookmarkStart w:id="2" w:name="_GoBack"/>
        <w:bookmarkEnd w:id="2"/>
      </w:ins>
    </w:p>
    <w:p w:rsidR="00D46C61" w:rsidRPr="00D46C61" w:rsidRDefault="00D46C61" w:rsidP="00D46C61">
      <w:pPr>
        <w:spacing w:before="100" w:beforeAutospacing="1" w:after="100" w:afterAutospacing="1" w:line="240" w:lineRule="auto"/>
        <w:rPr>
          <w:ins w:id="3" w:author="Unknown"/>
          <w:rFonts w:ascii="Times New Roman" w:eastAsia="Times New Roman" w:hAnsi="Times New Roman" w:cs="Times New Roman"/>
          <w:sz w:val="24"/>
          <w:szCs w:val="24"/>
        </w:rPr>
      </w:pPr>
      <w:ins w:id="4" w:author="Unknown">
        <w:r w:rsidRPr="00D46C61">
          <w:rPr>
            <w:rFonts w:ascii="Times New Roman" w:eastAsia="Times New Roman" w:hAnsi="Times New Roman" w:cs="Times New Roman"/>
            <w:sz w:val="24"/>
            <w:szCs w:val="24"/>
          </w:rPr>
          <w:t xml:space="preserve">Make testing checklist as an integral part of test cases writing process. Using this checklist you can easily create hundreds of </w:t>
        </w:r>
        <w:r w:rsidRPr="00D46C61">
          <w:rPr>
            <w:rFonts w:ascii="Times New Roman" w:eastAsia="Times New Roman" w:hAnsi="Times New Roman" w:cs="Times New Roman"/>
            <w:sz w:val="24"/>
            <w:szCs w:val="24"/>
          </w:rPr>
          <w:fldChar w:fldCharType="begin"/>
        </w:r>
        <w:r w:rsidRPr="00D46C61">
          <w:rPr>
            <w:rFonts w:ascii="Times New Roman" w:eastAsia="Times New Roman" w:hAnsi="Times New Roman" w:cs="Times New Roman"/>
            <w:sz w:val="24"/>
            <w:szCs w:val="24"/>
          </w:rPr>
          <w:instrText xml:space="preserve"> HYPERLINK "http://www.softwaretestinghelp.com/test-case-template-examples/" \o "sample test case template" </w:instrText>
        </w:r>
        <w:r w:rsidRPr="00D46C61">
          <w:rPr>
            <w:rFonts w:ascii="Times New Roman" w:eastAsia="Times New Roman" w:hAnsi="Times New Roman" w:cs="Times New Roman"/>
            <w:sz w:val="24"/>
            <w:szCs w:val="24"/>
          </w:rPr>
          <w:fldChar w:fldCharType="separate"/>
        </w:r>
        <w:r w:rsidRPr="00D46C61">
          <w:rPr>
            <w:rFonts w:ascii="Times New Roman" w:eastAsia="Times New Roman" w:hAnsi="Times New Roman" w:cs="Times New Roman"/>
            <w:color w:val="0000FF"/>
            <w:sz w:val="24"/>
            <w:szCs w:val="24"/>
            <w:u w:val="single"/>
          </w:rPr>
          <w:t>test cases</w:t>
        </w:r>
        <w:r w:rsidRPr="00D46C61">
          <w:rPr>
            <w:rFonts w:ascii="Times New Roman" w:eastAsia="Times New Roman" w:hAnsi="Times New Roman" w:cs="Times New Roman"/>
            <w:sz w:val="24"/>
            <w:szCs w:val="24"/>
          </w:rPr>
          <w:fldChar w:fldCharType="end"/>
        </w:r>
        <w:r w:rsidRPr="00D46C61">
          <w:rPr>
            <w:rFonts w:ascii="Times New Roman" w:eastAsia="Times New Roman" w:hAnsi="Times New Roman" w:cs="Times New Roman"/>
            <w:sz w:val="24"/>
            <w:szCs w:val="24"/>
          </w:rPr>
          <w:t xml:space="preserve"> for testing web or desktop applications. These are all general test cases and should be applicable for almost all kind of applications. Refer these tests while writing test cases for your project and I’m sure you will cover most </w:t>
        </w:r>
        <w:r w:rsidRPr="00D46C61">
          <w:rPr>
            <w:rFonts w:ascii="Times New Roman" w:eastAsia="Times New Roman" w:hAnsi="Times New Roman" w:cs="Times New Roman"/>
            <w:sz w:val="24"/>
            <w:szCs w:val="24"/>
          </w:rPr>
          <w:fldChar w:fldCharType="begin"/>
        </w:r>
        <w:r w:rsidRPr="00D46C61">
          <w:rPr>
            <w:rFonts w:ascii="Times New Roman" w:eastAsia="Times New Roman" w:hAnsi="Times New Roman" w:cs="Times New Roman"/>
            <w:sz w:val="24"/>
            <w:szCs w:val="24"/>
          </w:rPr>
          <w:instrText xml:space="preserve"> HYPERLINK "http://www.softwaretestinghelp.com/types-of-software-testing/" \o "testing types" </w:instrText>
        </w:r>
        <w:r w:rsidRPr="00D46C61">
          <w:rPr>
            <w:rFonts w:ascii="Times New Roman" w:eastAsia="Times New Roman" w:hAnsi="Times New Roman" w:cs="Times New Roman"/>
            <w:sz w:val="24"/>
            <w:szCs w:val="24"/>
          </w:rPr>
          <w:fldChar w:fldCharType="separate"/>
        </w:r>
        <w:r w:rsidRPr="00D46C61">
          <w:rPr>
            <w:rFonts w:ascii="Times New Roman" w:eastAsia="Times New Roman" w:hAnsi="Times New Roman" w:cs="Times New Roman"/>
            <w:color w:val="0000FF"/>
            <w:sz w:val="24"/>
            <w:szCs w:val="24"/>
            <w:u w:val="single"/>
          </w:rPr>
          <w:t>testing types</w:t>
        </w:r>
        <w:r w:rsidRPr="00D46C61">
          <w:rPr>
            <w:rFonts w:ascii="Times New Roman" w:eastAsia="Times New Roman" w:hAnsi="Times New Roman" w:cs="Times New Roman"/>
            <w:sz w:val="24"/>
            <w:szCs w:val="24"/>
          </w:rPr>
          <w:fldChar w:fldCharType="end"/>
        </w:r>
        <w:r w:rsidRPr="00D46C61">
          <w:rPr>
            <w:rFonts w:ascii="Times New Roman" w:eastAsia="Times New Roman" w:hAnsi="Times New Roman" w:cs="Times New Roman"/>
            <w:sz w:val="24"/>
            <w:szCs w:val="24"/>
          </w:rPr>
          <w:t xml:space="preserve"> except the application specific business rules provided in your SRS documents.</w:t>
        </w:r>
      </w:ins>
    </w:p>
    <w:p w:rsidR="00D46C61" w:rsidRPr="00D46C61" w:rsidRDefault="00D46C61" w:rsidP="00D46C61">
      <w:pPr>
        <w:spacing w:before="100" w:beforeAutospacing="1" w:after="100" w:afterAutospacing="1" w:line="240" w:lineRule="auto"/>
        <w:rPr>
          <w:ins w:id="5" w:author="Unknown"/>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145155" cy="2822575"/>
            <wp:effectExtent l="0" t="0" r="0" b="0"/>
            <wp:docPr id="1" name="Picture 1" descr="Software Testing Checklis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ftware Testing Checklist">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5155" cy="2822575"/>
                    </a:xfrm>
                    <a:prstGeom prst="rect">
                      <a:avLst/>
                    </a:prstGeom>
                    <a:noFill/>
                    <a:ln>
                      <a:noFill/>
                    </a:ln>
                  </pic:spPr>
                </pic:pic>
              </a:graphicData>
            </a:graphic>
          </wp:inline>
        </w:drawing>
      </w:r>
    </w:p>
    <w:p w:rsidR="00D46C61" w:rsidRPr="00D46C61" w:rsidRDefault="00D46C61" w:rsidP="00D46C61">
      <w:pPr>
        <w:spacing w:before="100" w:beforeAutospacing="1" w:after="100" w:afterAutospacing="1" w:line="240" w:lineRule="auto"/>
        <w:rPr>
          <w:ins w:id="6" w:author="Unknown"/>
          <w:rFonts w:ascii="Times New Roman" w:eastAsia="Times New Roman" w:hAnsi="Times New Roman" w:cs="Times New Roman"/>
          <w:sz w:val="24"/>
          <w:szCs w:val="24"/>
        </w:rPr>
      </w:pPr>
      <w:ins w:id="7" w:author="Unknown">
        <w:r w:rsidRPr="00D46C61">
          <w:rPr>
            <w:rFonts w:ascii="Times New Roman" w:eastAsia="Times New Roman" w:hAnsi="Times New Roman" w:cs="Times New Roman"/>
            <w:sz w:val="24"/>
            <w:szCs w:val="24"/>
          </w:rPr>
          <w:t>Though this is a common checklist, I recommend preparing a standard testing checklist tailored to your specific needs using below test cases in addition with application specific tests.</w:t>
        </w:r>
      </w:ins>
    </w:p>
    <w:p w:rsidR="00D46C61" w:rsidRPr="00D46C61" w:rsidRDefault="00D46C61" w:rsidP="00D46C61">
      <w:pPr>
        <w:spacing w:before="100" w:beforeAutospacing="1" w:after="100" w:afterAutospacing="1" w:line="240" w:lineRule="auto"/>
        <w:rPr>
          <w:ins w:id="8" w:author="Unknown"/>
          <w:rFonts w:ascii="Times New Roman" w:eastAsia="Times New Roman" w:hAnsi="Times New Roman" w:cs="Times New Roman"/>
          <w:sz w:val="24"/>
          <w:szCs w:val="24"/>
        </w:rPr>
      </w:pPr>
      <w:ins w:id="9" w:author="Unknown">
        <w:r w:rsidRPr="00D46C61">
          <w:rPr>
            <w:rFonts w:ascii="Times New Roman" w:eastAsia="Times New Roman" w:hAnsi="Times New Roman" w:cs="Times New Roman"/>
            <w:b/>
            <w:bCs/>
            <w:sz w:val="24"/>
            <w:szCs w:val="24"/>
          </w:rPr>
          <w:t>Importance of Using Checklist for Testing</w:t>
        </w:r>
        <w:proofErr w:type="gramStart"/>
        <w:r w:rsidRPr="00D46C61">
          <w:rPr>
            <w:rFonts w:ascii="Times New Roman" w:eastAsia="Times New Roman" w:hAnsi="Times New Roman" w:cs="Times New Roman"/>
            <w:b/>
            <w:bCs/>
            <w:sz w:val="24"/>
            <w:szCs w:val="24"/>
          </w:rPr>
          <w:t>:</w:t>
        </w:r>
        <w:proofErr w:type="gramEnd"/>
        <w:r w:rsidRPr="00D46C61">
          <w:rPr>
            <w:rFonts w:ascii="Times New Roman" w:eastAsia="Times New Roman" w:hAnsi="Times New Roman" w:cs="Times New Roman"/>
            <w:sz w:val="24"/>
            <w:szCs w:val="24"/>
          </w:rPr>
          <w:br/>
          <w:t>- Maintaining a standard repository of reusable test cases for your application will ensure the most common bugs will be caught more quickly.</w:t>
        </w:r>
        <w:r w:rsidRPr="00D46C61">
          <w:rPr>
            <w:rFonts w:ascii="Times New Roman" w:eastAsia="Times New Roman" w:hAnsi="Times New Roman" w:cs="Times New Roman"/>
            <w:sz w:val="24"/>
            <w:szCs w:val="24"/>
          </w:rPr>
          <w:br/>
          <w:t>- Checklist helps to quickly complete writing test cases for new versions of the application.</w:t>
        </w:r>
        <w:r w:rsidRPr="00D46C61">
          <w:rPr>
            <w:rFonts w:ascii="Times New Roman" w:eastAsia="Times New Roman" w:hAnsi="Times New Roman" w:cs="Times New Roman"/>
            <w:sz w:val="24"/>
            <w:szCs w:val="24"/>
          </w:rPr>
          <w:br/>
          <w:t>- Reusing test cases help to save money on resources to write repetitive tests.</w:t>
        </w:r>
        <w:r w:rsidRPr="00D46C61">
          <w:rPr>
            <w:rFonts w:ascii="Times New Roman" w:eastAsia="Times New Roman" w:hAnsi="Times New Roman" w:cs="Times New Roman"/>
            <w:sz w:val="24"/>
            <w:szCs w:val="24"/>
          </w:rPr>
          <w:br/>
          <w:t>- Important test cases will be covered always making it almost impossible to forget.</w:t>
        </w:r>
        <w:r w:rsidRPr="00D46C61">
          <w:rPr>
            <w:rFonts w:ascii="Times New Roman" w:eastAsia="Times New Roman" w:hAnsi="Times New Roman" w:cs="Times New Roman"/>
            <w:sz w:val="24"/>
            <w:szCs w:val="24"/>
          </w:rPr>
          <w:br/>
          <w:t>- Testing checklist can be referred by developers to ensure most common issues are fixed in development phase itself.</w:t>
        </w:r>
      </w:ins>
    </w:p>
    <w:p w:rsidR="00D46C61" w:rsidRPr="00D46C61" w:rsidRDefault="00D46C61" w:rsidP="00D46C61">
      <w:pPr>
        <w:spacing w:before="100" w:beforeAutospacing="1" w:after="100" w:afterAutospacing="1" w:line="240" w:lineRule="auto"/>
        <w:rPr>
          <w:ins w:id="10" w:author="Unknown"/>
          <w:rFonts w:ascii="Times New Roman" w:eastAsia="Times New Roman" w:hAnsi="Times New Roman" w:cs="Times New Roman"/>
          <w:sz w:val="24"/>
          <w:szCs w:val="24"/>
        </w:rPr>
      </w:pPr>
      <w:ins w:id="11" w:author="Unknown">
        <w:r w:rsidRPr="00D46C61">
          <w:rPr>
            <w:rFonts w:ascii="Times New Roman" w:eastAsia="Times New Roman" w:hAnsi="Times New Roman" w:cs="Times New Roman"/>
            <w:i/>
            <w:iCs/>
            <w:sz w:val="24"/>
            <w:szCs w:val="24"/>
            <w:u w:val="single"/>
          </w:rPr>
          <w:t>Few notes to remember:</w:t>
        </w:r>
        <w:r w:rsidRPr="00D46C61">
          <w:rPr>
            <w:rFonts w:ascii="Times New Roman" w:eastAsia="Times New Roman" w:hAnsi="Times New Roman" w:cs="Times New Roman"/>
            <w:sz w:val="24"/>
            <w:szCs w:val="24"/>
          </w:rPr>
          <w:br/>
          <w:t>1) Execute these scenarios with different user roles e.g. admin user, guest user etc.</w:t>
        </w:r>
        <w:r w:rsidRPr="00D46C61">
          <w:rPr>
            <w:rFonts w:ascii="Times New Roman" w:eastAsia="Times New Roman" w:hAnsi="Times New Roman" w:cs="Times New Roman"/>
            <w:sz w:val="24"/>
            <w:szCs w:val="24"/>
          </w:rPr>
          <w:br/>
        </w:r>
        <w:r w:rsidRPr="00D46C61">
          <w:rPr>
            <w:rFonts w:ascii="Times New Roman" w:eastAsia="Times New Roman" w:hAnsi="Times New Roman" w:cs="Times New Roman"/>
            <w:sz w:val="24"/>
            <w:szCs w:val="24"/>
          </w:rPr>
          <w:lastRenderedPageBreak/>
          <w:t xml:space="preserve">2) For web applications these scenarios should be tested on </w:t>
        </w:r>
        <w:r w:rsidRPr="00D46C61">
          <w:rPr>
            <w:rFonts w:ascii="Times New Roman" w:eastAsia="Times New Roman" w:hAnsi="Times New Roman" w:cs="Times New Roman"/>
            <w:sz w:val="24"/>
            <w:szCs w:val="24"/>
          </w:rPr>
          <w:fldChar w:fldCharType="begin"/>
        </w:r>
        <w:r w:rsidRPr="00D46C61">
          <w:rPr>
            <w:rFonts w:ascii="Times New Roman" w:eastAsia="Times New Roman" w:hAnsi="Times New Roman" w:cs="Times New Roman"/>
            <w:sz w:val="24"/>
            <w:szCs w:val="24"/>
          </w:rPr>
          <w:instrText xml:space="preserve"> HYPERLINK "http://www.softwaretestinghelp.com/best-cross-browser-testing-tools-to-ease-your-browser-compatibility-testing-efforts/" \o "Cross browser testing tools" </w:instrText>
        </w:r>
        <w:r w:rsidRPr="00D46C61">
          <w:rPr>
            <w:rFonts w:ascii="Times New Roman" w:eastAsia="Times New Roman" w:hAnsi="Times New Roman" w:cs="Times New Roman"/>
            <w:sz w:val="24"/>
            <w:szCs w:val="24"/>
          </w:rPr>
          <w:fldChar w:fldCharType="separate"/>
        </w:r>
        <w:r w:rsidRPr="00D46C61">
          <w:rPr>
            <w:rFonts w:ascii="Times New Roman" w:eastAsia="Times New Roman" w:hAnsi="Times New Roman" w:cs="Times New Roman"/>
            <w:color w:val="0000FF"/>
            <w:sz w:val="24"/>
            <w:szCs w:val="24"/>
            <w:u w:val="single"/>
          </w:rPr>
          <w:t>multiple browsers</w:t>
        </w:r>
        <w:r w:rsidRPr="00D46C61">
          <w:rPr>
            <w:rFonts w:ascii="Times New Roman" w:eastAsia="Times New Roman" w:hAnsi="Times New Roman" w:cs="Times New Roman"/>
            <w:sz w:val="24"/>
            <w:szCs w:val="24"/>
          </w:rPr>
          <w:fldChar w:fldCharType="end"/>
        </w:r>
        <w:r w:rsidRPr="00D46C61">
          <w:rPr>
            <w:rFonts w:ascii="Times New Roman" w:eastAsia="Times New Roman" w:hAnsi="Times New Roman" w:cs="Times New Roman"/>
            <w:sz w:val="24"/>
            <w:szCs w:val="24"/>
          </w:rPr>
          <w:t xml:space="preserve"> like IE, FF, Chrome, and Safari with versions approved by client.</w:t>
        </w:r>
        <w:r w:rsidRPr="00D46C61">
          <w:rPr>
            <w:rFonts w:ascii="Times New Roman" w:eastAsia="Times New Roman" w:hAnsi="Times New Roman" w:cs="Times New Roman"/>
            <w:sz w:val="24"/>
            <w:szCs w:val="24"/>
          </w:rPr>
          <w:br/>
          <w:t>3) Test with different screen resolutions like 1024 x 768, 1280 x 1024, etc</w:t>
        </w:r>
        <w:proofErr w:type="gramStart"/>
        <w:r w:rsidRPr="00D46C61">
          <w:rPr>
            <w:rFonts w:ascii="Times New Roman" w:eastAsia="Times New Roman" w:hAnsi="Times New Roman" w:cs="Times New Roman"/>
            <w:sz w:val="24"/>
            <w:szCs w:val="24"/>
          </w:rPr>
          <w:t>.</w:t>
        </w:r>
        <w:proofErr w:type="gramEnd"/>
        <w:r w:rsidRPr="00D46C61">
          <w:rPr>
            <w:rFonts w:ascii="Times New Roman" w:eastAsia="Times New Roman" w:hAnsi="Times New Roman" w:cs="Times New Roman"/>
            <w:sz w:val="24"/>
            <w:szCs w:val="24"/>
          </w:rPr>
          <w:br/>
          <w:t>4) Application should be tested on variety of displays like LCD, CRT, Notebooks, Tablets, and Mobile phones.</w:t>
        </w:r>
        <w:r w:rsidRPr="00D46C61">
          <w:rPr>
            <w:rFonts w:ascii="Times New Roman" w:eastAsia="Times New Roman" w:hAnsi="Times New Roman" w:cs="Times New Roman"/>
            <w:sz w:val="24"/>
            <w:szCs w:val="24"/>
          </w:rPr>
          <w:br/>
          <w:t>4) Test application on different platforms like Windows, Mac, Linux operating systems.</w:t>
        </w:r>
      </w:ins>
    </w:p>
    <w:p w:rsidR="00D46C61" w:rsidRPr="00D46C61" w:rsidRDefault="00D46C61" w:rsidP="00D46C61">
      <w:pPr>
        <w:spacing w:before="100" w:beforeAutospacing="1" w:after="100" w:afterAutospacing="1" w:line="240" w:lineRule="auto"/>
        <w:outlineLvl w:val="2"/>
        <w:rPr>
          <w:ins w:id="12" w:author="Unknown"/>
          <w:rFonts w:ascii="Times New Roman" w:eastAsia="Times New Roman" w:hAnsi="Times New Roman" w:cs="Times New Roman"/>
          <w:b/>
          <w:bCs/>
          <w:sz w:val="27"/>
          <w:szCs w:val="27"/>
        </w:rPr>
      </w:pPr>
      <w:ins w:id="13" w:author="Unknown">
        <w:r w:rsidRPr="00D46C61">
          <w:rPr>
            <w:rFonts w:ascii="Times New Roman" w:eastAsia="Times New Roman" w:hAnsi="Times New Roman" w:cs="Times New Roman"/>
            <w:b/>
            <w:bCs/>
            <w:sz w:val="27"/>
            <w:szCs w:val="27"/>
          </w:rPr>
          <w:t>Comprehensive Testing Checklist for Testing Web and Desktop Applications:</w:t>
        </w:r>
      </w:ins>
    </w:p>
    <w:p w:rsidR="00D46C61" w:rsidRPr="00D46C61" w:rsidRDefault="00D46C61" w:rsidP="00D46C61">
      <w:pPr>
        <w:spacing w:before="100" w:beforeAutospacing="1" w:after="100" w:afterAutospacing="1" w:line="240" w:lineRule="auto"/>
        <w:rPr>
          <w:ins w:id="14" w:author="Unknown"/>
          <w:rFonts w:ascii="Times New Roman" w:eastAsia="Times New Roman" w:hAnsi="Times New Roman" w:cs="Times New Roman"/>
          <w:sz w:val="24"/>
          <w:szCs w:val="24"/>
        </w:rPr>
      </w:pPr>
      <w:ins w:id="15" w:author="Unknown">
        <w:r w:rsidRPr="00D46C61">
          <w:rPr>
            <w:rFonts w:ascii="Times New Roman" w:eastAsia="Times New Roman" w:hAnsi="Times New Roman" w:cs="Times New Roman"/>
            <w:b/>
            <w:bCs/>
            <w:sz w:val="24"/>
            <w:szCs w:val="24"/>
            <w:u w:val="single"/>
          </w:rPr>
          <w:t>Assumptions:</w:t>
        </w:r>
        <w:r w:rsidRPr="00D46C61">
          <w:rPr>
            <w:rFonts w:ascii="Times New Roman" w:eastAsia="Times New Roman" w:hAnsi="Times New Roman" w:cs="Times New Roman"/>
            <w:sz w:val="24"/>
            <w:szCs w:val="24"/>
          </w:rPr>
          <w:t xml:space="preserve"> Assuming that your application supports following functionality</w:t>
        </w:r>
        <w:r w:rsidRPr="00D46C61">
          <w:rPr>
            <w:rFonts w:ascii="Times New Roman" w:eastAsia="Times New Roman" w:hAnsi="Times New Roman" w:cs="Times New Roman"/>
            <w:sz w:val="24"/>
            <w:szCs w:val="24"/>
          </w:rPr>
          <w:br/>
          <w:t>- Forms with various fields</w:t>
        </w:r>
        <w:r w:rsidRPr="00D46C61">
          <w:rPr>
            <w:rFonts w:ascii="Times New Roman" w:eastAsia="Times New Roman" w:hAnsi="Times New Roman" w:cs="Times New Roman"/>
            <w:sz w:val="24"/>
            <w:szCs w:val="24"/>
          </w:rPr>
          <w:br/>
          <w:t>- Child windows</w:t>
        </w:r>
        <w:r w:rsidRPr="00D46C61">
          <w:rPr>
            <w:rFonts w:ascii="Times New Roman" w:eastAsia="Times New Roman" w:hAnsi="Times New Roman" w:cs="Times New Roman"/>
            <w:sz w:val="24"/>
            <w:szCs w:val="24"/>
          </w:rPr>
          <w:br/>
          <w:t>- Application interacts with database</w:t>
        </w:r>
        <w:r w:rsidRPr="00D46C61">
          <w:rPr>
            <w:rFonts w:ascii="Times New Roman" w:eastAsia="Times New Roman" w:hAnsi="Times New Roman" w:cs="Times New Roman"/>
            <w:sz w:val="24"/>
            <w:szCs w:val="24"/>
          </w:rPr>
          <w:br/>
          <w:t>- Various search filter criteria and display results</w:t>
        </w:r>
        <w:r w:rsidRPr="00D46C61">
          <w:rPr>
            <w:rFonts w:ascii="Times New Roman" w:eastAsia="Times New Roman" w:hAnsi="Times New Roman" w:cs="Times New Roman"/>
            <w:sz w:val="24"/>
            <w:szCs w:val="24"/>
          </w:rPr>
          <w:br/>
          <w:t>- Image upload</w:t>
        </w:r>
        <w:r w:rsidRPr="00D46C61">
          <w:rPr>
            <w:rFonts w:ascii="Times New Roman" w:eastAsia="Times New Roman" w:hAnsi="Times New Roman" w:cs="Times New Roman"/>
            <w:sz w:val="24"/>
            <w:szCs w:val="24"/>
          </w:rPr>
          <w:br/>
          <w:t>- Send email functionality</w:t>
        </w:r>
        <w:r w:rsidRPr="00D46C61">
          <w:rPr>
            <w:rFonts w:ascii="Times New Roman" w:eastAsia="Times New Roman" w:hAnsi="Times New Roman" w:cs="Times New Roman"/>
            <w:sz w:val="24"/>
            <w:szCs w:val="24"/>
          </w:rPr>
          <w:br/>
          <w:t>- Data export functionality</w:t>
        </w:r>
      </w:ins>
    </w:p>
    <w:p w:rsidR="00D46C61" w:rsidRPr="00D46C61" w:rsidRDefault="00D46C61" w:rsidP="00D46C61">
      <w:pPr>
        <w:spacing w:before="100" w:beforeAutospacing="1" w:after="100" w:afterAutospacing="1" w:line="240" w:lineRule="auto"/>
        <w:outlineLvl w:val="2"/>
        <w:rPr>
          <w:ins w:id="16" w:author="Unknown"/>
          <w:rFonts w:ascii="Times New Roman" w:eastAsia="Times New Roman" w:hAnsi="Times New Roman" w:cs="Times New Roman"/>
          <w:b/>
          <w:bCs/>
          <w:sz w:val="27"/>
          <w:szCs w:val="27"/>
        </w:rPr>
      </w:pPr>
      <w:ins w:id="17" w:author="Unknown">
        <w:r w:rsidRPr="00D46C61">
          <w:rPr>
            <w:rFonts w:ascii="Times New Roman" w:eastAsia="Times New Roman" w:hAnsi="Times New Roman" w:cs="Times New Roman"/>
            <w:b/>
            <w:bCs/>
            <w:sz w:val="27"/>
            <w:szCs w:val="27"/>
            <w:u w:val="single"/>
          </w:rPr>
          <w:t>General Test Scenarios</w:t>
        </w:r>
      </w:ins>
    </w:p>
    <w:p w:rsidR="00D46C61" w:rsidRPr="004B628C" w:rsidRDefault="00D46C61" w:rsidP="00D46C61">
      <w:pPr>
        <w:spacing w:before="100" w:beforeAutospacing="1" w:after="100" w:afterAutospacing="1" w:line="240" w:lineRule="auto"/>
        <w:rPr>
          <w:ins w:id="18" w:author="Unknown"/>
          <w:rFonts w:ascii="Times New Roman" w:eastAsia="Times New Roman" w:hAnsi="Times New Roman" w:cs="Times New Roman"/>
          <w:sz w:val="24"/>
          <w:szCs w:val="24"/>
        </w:rPr>
      </w:pPr>
      <w:ins w:id="19" w:author="Unknown">
        <w:r w:rsidRPr="004B628C">
          <w:rPr>
            <w:rFonts w:ascii="Times New Roman" w:eastAsia="Times New Roman" w:hAnsi="Times New Roman" w:cs="Times New Roman"/>
            <w:sz w:val="24"/>
            <w:szCs w:val="24"/>
          </w:rPr>
          <w:t>1. All mandatory fields should be validated and indicated by asterisk (*) symbol</w:t>
        </w:r>
        <w:r w:rsidRPr="004B628C">
          <w:rPr>
            <w:rFonts w:ascii="Times New Roman" w:eastAsia="Times New Roman" w:hAnsi="Times New Roman" w:cs="Times New Roman"/>
            <w:sz w:val="24"/>
            <w:szCs w:val="24"/>
          </w:rPr>
          <w:br/>
          <w:t>2. Validation error messages should be displayed properly at correct position</w:t>
        </w:r>
        <w:r w:rsidRPr="004B628C">
          <w:rPr>
            <w:rFonts w:ascii="Times New Roman" w:eastAsia="Times New Roman" w:hAnsi="Times New Roman" w:cs="Times New Roman"/>
            <w:sz w:val="24"/>
            <w:szCs w:val="24"/>
          </w:rPr>
          <w:br/>
          <w:t>3. All error messages should be displayed in same CSS style (e.g. using red color</w:t>
        </w:r>
        <w:proofErr w:type="gramStart"/>
        <w:r w:rsidRPr="004B628C">
          <w:rPr>
            <w:rFonts w:ascii="Times New Roman" w:eastAsia="Times New Roman" w:hAnsi="Times New Roman" w:cs="Times New Roman"/>
            <w:sz w:val="24"/>
            <w:szCs w:val="24"/>
          </w:rPr>
          <w:t>)</w:t>
        </w:r>
        <w:proofErr w:type="gramEnd"/>
        <w:r w:rsidRPr="004B628C">
          <w:rPr>
            <w:rFonts w:ascii="Times New Roman" w:eastAsia="Times New Roman" w:hAnsi="Times New Roman" w:cs="Times New Roman"/>
            <w:sz w:val="24"/>
            <w:szCs w:val="24"/>
          </w:rPr>
          <w:br/>
          <w:t>4. General confirmation messages should be displayed using CSS style other than error messages style (e.g. using green color</w:t>
        </w:r>
        <w:proofErr w:type="gramStart"/>
        <w:r w:rsidRPr="004B628C">
          <w:rPr>
            <w:rFonts w:ascii="Times New Roman" w:eastAsia="Times New Roman" w:hAnsi="Times New Roman" w:cs="Times New Roman"/>
            <w:sz w:val="24"/>
            <w:szCs w:val="24"/>
          </w:rPr>
          <w:t>)</w:t>
        </w:r>
        <w:proofErr w:type="gramEnd"/>
        <w:r w:rsidRPr="004B628C">
          <w:rPr>
            <w:rFonts w:ascii="Times New Roman" w:eastAsia="Times New Roman" w:hAnsi="Times New Roman" w:cs="Times New Roman"/>
            <w:sz w:val="24"/>
            <w:szCs w:val="24"/>
          </w:rPr>
          <w:br/>
          <w:t>5. Tool tips text should be meaningful</w:t>
        </w:r>
        <w:r w:rsidRPr="004B628C">
          <w:rPr>
            <w:rFonts w:ascii="Times New Roman" w:eastAsia="Times New Roman" w:hAnsi="Times New Roman" w:cs="Times New Roman"/>
            <w:sz w:val="24"/>
            <w:szCs w:val="24"/>
          </w:rPr>
          <w:br/>
          <w:t>6. Dropdown fields should have first entry as blank or text like ‘Select’</w:t>
        </w:r>
        <w:r w:rsidRPr="004B628C">
          <w:rPr>
            <w:rFonts w:ascii="Times New Roman" w:eastAsia="Times New Roman" w:hAnsi="Times New Roman" w:cs="Times New Roman"/>
            <w:sz w:val="24"/>
            <w:szCs w:val="24"/>
          </w:rPr>
          <w:br/>
          <w:t>7. Delete functionality for any record on page should ask for confirmation</w:t>
        </w:r>
        <w:r w:rsidRPr="004B628C">
          <w:rPr>
            <w:rFonts w:ascii="Times New Roman" w:eastAsia="Times New Roman" w:hAnsi="Times New Roman" w:cs="Times New Roman"/>
            <w:sz w:val="24"/>
            <w:szCs w:val="24"/>
          </w:rPr>
          <w:br/>
          <w:t>8. Select/deselect all records options should be provided if page supports record add/delete/update functionality</w:t>
        </w:r>
        <w:r w:rsidRPr="004B628C">
          <w:rPr>
            <w:rFonts w:ascii="Times New Roman" w:eastAsia="Times New Roman" w:hAnsi="Times New Roman" w:cs="Times New Roman"/>
            <w:sz w:val="24"/>
            <w:szCs w:val="24"/>
          </w:rPr>
          <w:br/>
          <w:t>9. Amount values should be displayed with correct currency symbols</w:t>
        </w:r>
        <w:r w:rsidRPr="004B628C">
          <w:rPr>
            <w:rFonts w:ascii="Times New Roman" w:eastAsia="Times New Roman" w:hAnsi="Times New Roman" w:cs="Times New Roman"/>
            <w:sz w:val="24"/>
            <w:szCs w:val="24"/>
          </w:rPr>
          <w:br/>
          <w:t>10. Default page sorting should be provided</w:t>
        </w:r>
        <w:r w:rsidRPr="004B628C">
          <w:rPr>
            <w:rFonts w:ascii="Times New Roman" w:eastAsia="Times New Roman" w:hAnsi="Times New Roman" w:cs="Times New Roman"/>
            <w:sz w:val="24"/>
            <w:szCs w:val="24"/>
          </w:rPr>
          <w:br/>
          <w:t>11. Reset button functionality should set default values for all fields</w:t>
        </w:r>
        <w:r w:rsidRPr="004B628C">
          <w:rPr>
            <w:rFonts w:ascii="Times New Roman" w:eastAsia="Times New Roman" w:hAnsi="Times New Roman" w:cs="Times New Roman"/>
            <w:sz w:val="24"/>
            <w:szCs w:val="24"/>
          </w:rPr>
          <w:br/>
          <w:t>12. All numeric values should be formatted properly</w:t>
        </w:r>
        <w:r w:rsidRPr="004B628C">
          <w:rPr>
            <w:rFonts w:ascii="Times New Roman" w:eastAsia="Times New Roman" w:hAnsi="Times New Roman" w:cs="Times New Roman"/>
            <w:sz w:val="24"/>
            <w:szCs w:val="24"/>
          </w:rPr>
          <w:br/>
          <w:t>13. Input fields should be checked for max field value. Input values greater than specified max limit should not be accepted or stored in database</w:t>
        </w:r>
        <w:r w:rsidRPr="004B628C">
          <w:rPr>
            <w:rFonts w:ascii="Times New Roman" w:eastAsia="Times New Roman" w:hAnsi="Times New Roman" w:cs="Times New Roman"/>
            <w:sz w:val="24"/>
            <w:szCs w:val="24"/>
          </w:rPr>
          <w:br/>
          <w:t>14. Check all input fields for special characters</w:t>
        </w:r>
        <w:r w:rsidRPr="004B628C">
          <w:rPr>
            <w:rFonts w:ascii="Times New Roman" w:eastAsia="Times New Roman" w:hAnsi="Times New Roman" w:cs="Times New Roman"/>
            <w:sz w:val="24"/>
            <w:szCs w:val="24"/>
          </w:rPr>
          <w:br/>
          <w:t>15. Field labels should be standard e.g. field accepting user’s first name should be labeled properly as ‘First Name’</w:t>
        </w:r>
        <w:r w:rsidRPr="004B628C">
          <w:rPr>
            <w:rFonts w:ascii="Times New Roman" w:eastAsia="Times New Roman" w:hAnsi="Times New Roman" w:cs="Times New Roman"/>
            <w:sz w:val="24"/>
            <w:szCs w:val="24"/>
          </w:rPr>
          <w:br/>
          <w:t>16. Check page sorting functionality after add/edit/delete operations on any record</w:t>
        </w:r>
        <w:r w:rsidRPr="004B628C">
          <w:rPr>
            <w:rFonts w:ascii="Times New Roman" w:eastAsia="Times New Roman" w:hAnsi="Times New Roman" w:cs="Times New Roman"/>
            <w:sz w:val="24"/>
            <w:szCs w:val="24"/>
          </w:rPr>
          <w:br/>
          <w:t>17. Check for timeout functionality. Timeout values should be configurable. Check application behavior after operation timeout</w:t>
        </w:r>
        <w:r w:rsidRPr="004B628C">
          <w:rPr>
            <w:rFonts w:ascii="Times New Roman" w:eastAsia="Times New Roman" w:hAnsi="Times New Roman" w:cs="Times New Roman"/>
            <w:sz w:val="24"/>
            <w:szCs w:val="24"/>
          </w:rPr>
          <w:br/>
          <w:t>18. Check cookies used in an application</w:t>
        </w:r>
        <w:r w:rsidRPr="004B628C">
          <w:rPr>
            <w:rFonts w:ascii="Times New Roman" w:eastAsia="Times New Roman" w:hAnsi="Times New Roman" w:cs="Times New Roman"/>
            <w:sz w:val="24"/>
            <w:szCs w:val="24"/>
          </w:rPr>
          <w:br/>
          <w:t>19. Check if downloadable files are pointing to correct file paths</w:t>
        </w:r>
        <w:r w:rsidRPr="004B628C">
          <w:rPr>
            <w:rFonts w:ascii="Times New Roman" w:eastAsia="Times New Roman" w:hAnsi="Times New Roman" w:cs="Times New Roman"/>
            <w:sz w:val="24"/>
            <w:szCs w:val="24"/>
          </w:rPr>
          <w:br/>
          <w:t xml:space="preserve">20. All resource keys should be configurable in </w:t>
        </w:r>
        <w:proofErr w:type="spellStart"/>
        <w:r w:rsidRPr="004B628C">
          <w:rPr>
            <w:rFonts w:ascii="Times New Roman" w:eastAsia="Times New Roman" w:hAnsi="Times New Roman" w:cs="Times New Roman"/>
            <w:sz w:val="24"/>
            <w:szCs w:val="24"/>
          </w:rPr>
          <w:t>config</w:t>
        </w:r>
        <w:proofErr w:type="spellEnd"/>
        <w:r w:rsidRPr="004B628C">
          <w:rPr>
            <w:rFonts w:ascii="Times New Roman" w:eastAsia="Times New Roman" w:hAnsi="Times New Roman" w:cs="Times New Roman"/>
            <w:sz w:val="24"/>
            <w:szCs w:val="24"/>
          </w:rPr>
          <w:t xml:space="preserve"> files or database instead of hard coding</w:t>
        </w:r>
        <w:r w:rsidRPr="004B628C">
          <w:rPr>
            <w:rFonts w:ascii="Times New Roman" w:eastAsia="Times New Roman" w:hAnsi="Times New Roman" w:cs="Times New Roman"/>
            <w:sz w:val="24"/>
            <w:szCs w:val="24"/>
          </w:rPr>
          <w:br/>
          <w:t>21. Standard conventions should be followed throughout for naming resource keys</w:t>
        </w:r>
        <w:r w:rsidRPr="004B628C">
          <w:rPr>
            <w:rFonts w:ascii="Times New Roman" w:eastAsia="Times New Roman" w:hAnsi="Times New Roman" w:cs="Times New Roman"/>
            <w:sz w:val="24"/>
            <w:szCs w:val="24"/>
          </w:rPr>
          <w:br/>
        </w:r>
        <w:r w:rsidRPr="004B628C">
          <w:rPr>
            <w:rFonts w:ascii="Times New Roman" w:eastAsia="Times New Roman" w:hAnsi="Times New Roman" w:cs="Times New Roman"/>
            <w:sz w:val="24"/>
            <w:szCs w:val="24"/>
          </w:rPr>
          <w:lastRenderedPageBreak/>
          <w:t>22. Validate markup for all web pages (validate HTML and CSS for syntax errors) to make sure it is compliant with the standards</w:t>
        </w:r>
        <w:r w:rsidRPr="004B628C">
          <w:rPr>
            <w:rFonts w:ascii="Times New Roman" w:eastAsia="Times New Roman" w:hAnsi="Times New Roman" w:cs="Times New Roman"/>
            <w:sz w:val="24"/>
            <w:szCs w:val="24"/>
          </w:rPr>
          <w:br/>
          <w:t>23. Application crash or unavailable pages should be redirected to error page</w:t>
        </w:r>
        <w:r w:rsidRPr="004B628C">
          <w:rPr>
            <w:rFonts w:ascii="Times New Roman" w:eastAsia="Times New Roman" w:hAnsi="Times New Roman" w:cs="Times New Roman"/>
            <w:sz w:val="24"/>
            <w:szCs w:val="24"/>
          </w:rPr>
          <w:br/>
          <w:t>24. Check text on all pages for spelling and grammatical errors</w:t>
        </w:r>
        <w:r w:rsidRPr="004B628C">
          <w:rPr>
            <w:rFonts w:ascii="Times New Roman" w:eastAsia="Times New Roman" w:hAnsi="Times New Roman" w:cs="Times New Roman"/>
            <w:sz w:val="24"/>
            <w:szCs w:val="24"/>
          </w:rPr>
          <w:br/>
          <w:t>25. Check numeric input fields with character input values. Proper validation message should appear</w:t>
        </w:r>
        <w:r w:rsidRPr="004B628C">
          <w:rPr>
            <w:rFonts w:ascii="Times New Roman" w:eastAsia="Times New Roman" w:hAnsi="Times New Roman" w:cs="Times New Roman"/>
            <w:sz w:val="24"/>
            <w:szCs w:val="24"/>
          </w:rPr>
          <w:br/>
          <w:t>26. Check for negative numbers if allowed for numeric fields</w:t>
        </w:r>
        <w:r w:rsidRPr="004B628C">
          <w:rPr>
            <w:rFonts w:ascii="Times New Roman" w:eastAsia="Times New Roman" w:hAnsi="Times New Roman" w:cs="Times New Roman"/>
            <w:sz w:val="24"/>
            <w:szCs w:val="24"/>
          </w:rPr>
          <w:br/>
          <w:t>27. Check amount fields with decimal number values</w:t>
        </w:r>
        <w:r w:rsidRPr="004B628C">
          <w:rPr>
            <w:rFonts w:ascii="Times New Roman" w:eastAsia="Times New Roman" w:hAnsi="Times New Roman" w:cs="Times New Roman"/>
            <w:sz w:val="24"/>
            <w:szCs w:val="24"/>
          </w:rPr>
          <w:br/>
          <w:t>28. Check functionality of buttons available on all pages</w:t>
        </w:r>
        <w:r w:rsidRPr="004B628C">
          <w:rPr>
            <w:rFonts w:ascii="Times New Roman" w:eastAsia="Times New Roman" w:hAnsi="Times New Roman" w:cs="Times New Roman"/>
            <w:sz w:val="24"/>
            <w:szCs w:val="24"/>
          </w:rPr>
          <w:br/>
          <w:t>29. User should not be able to submit page twice by pressing submit button in quick succession.</w:t>
        </w:r>
        <w:r w:rsidRPr="004B628C">
          <w:rPr>
            <w:rFonts w:ascii="Times New Roman" w:eastAsia="Times New Roman" w:hAnsi="Times New Roman" w:cs="Times New Roman"/>
            <w:sz w:val="24"/>
            <w:szCs w:val="24"/>
          </w:rPr>
          <w:br/>
          <w:t>30. Divide by zero errors should be handled for any calculations</w:t>
        </w:r>
        <w:r w:rsidRPr="004B628C">
          <w:rPr>
            <w:rFonts w:ascii="Times New Roman" w:eastAsia="Times New Roman" w:hAnsi="Times New Roman" w:cs="Times New Roman"/>
            <w:sz w:val="24"/>
            <w:szCs w:val="24"/>
          </w:rPr>
          <w:br/>
          <w:t>31. Input data with first and last position blank should be handled correctly</w:t>
        </w:r>
      </w:ins>
    </w:p>
    <w:p w:rsidR="00D46C61" w:rsidRPr="00D46C61" w:rsidRDefault="00D46C61" w:rsidP="00D46C61">
      <w:pPr>
        <w:spacing w:before="100" w:beforeAutospacing="1" w:after="100" w:afterAutospacing="1" w:line="240" w:lineRule="auto"/>
        <w:outlineLvl w:val="2"/>
        <w:rPr>
          <w:ins w:id="20" w:author="Unknown"/>
          <w:rFonts w:ascii="Times New Roman" w:eastAsia="Times New Roman" w:hAnsi="Times New Roman" w:cs="Times New Roman"/>
          <w:b/>
          <w:bCs/>
          <w:sz w:val="27"/>
          <w:szCs w:val="27"/>
        </w:rPr>
      </w:pPr>
      <w:ins w:id="21" w:author="Unknown">
        <w:r w:rsidRPr="00D46C61">
          <w:rPr>
            <w:rFonts w:ascii="Times New Roman" w:eastAsia="Times New Roman" w:hAnsi="Times New Roman" w:cs="Times New Roman"/>
            <w:b/>
            <w:bCs/>
            <w:sz w:val="27"/>
            <w:szCs w:val="27"/>
            <w:u w:val="single"/>
          </w:rPr>
          <w:fldChar w:fldCharType="begin"/>
        </w:r>
        <w:r w:rsidRPr="00D46C61">
          <w:rPr>
            <w:rFonts w:ascii="Times New Roman" w:eastAsia="Times New Roman" w:hAnsi="Times New Roman" w:cs="Times New Roman"/>
            <w:b/>
            <w:bCs/>
            <w:sz w:val="27"/>
            <w:szCs w:val="27"/>
            <w:u w:val="single"/>
          </w:rPr>
          <w:instrText xml:space="preserve"> HYPERLINK "http://www.softwaretestinghelp.com/gui-testing-on-smart-devices-%e2%80%93-testing-guidelines/" \o "GUI testing on smart devices" </w:instrText>
        </w:r>
        <w:r w:rsidRPr="00D46C61">
          <w:rPr>
            <w:rFonts w:ascii="Times New Roman" w:eastAsia="Times New Roman" w:hAnsi="Times New Roman" w:cs="Times New Roman"/>
            <w:b/>
            <w:bCs/>
            <w:sz w:val="27"/>
            <w:szCs w:val="27"/>
            <w:u w:val="single"/>
          </w:rPr>
          <w:fldChar w:fldCharType="separate"/>
        </w:r>
        <w:r w:rsidRPr="00D46C61">
          <w:rPr>
            <w:rFonts w:ascii="Times New Roman" w:eastAsia="Times New Roman" w:hAnsi="Times New Roman" w:cs="Times New Roman"/>
            <w:b/>
            <w:bCs/>
            <w:color w:val="0000FF"/>
            <w:sz w:val="27"/>
            <w:szCs w:val="27"/>
            <w:u w:val="single"/>
          </w:rPr>
          <w:t>GUI</w:t>
        </w:r>
        <w:r w:rsidRPr="00D46C61">
          <w:rPr>
            <w:rFonts w:ascii="Times New Roman" w:eastAsia="Times New Roman" w:hAnsi="Times New Roman" w:cs="Times New Roman"/>
            <w:b/>
            <w:bCs/>
            <w:sz w:val="27"/>
            <w:szCs w:val="27"/>
            <w:u w:val="single"/>
          </w:rPr>
          <w:fldChar w:fldCharType="end"/>
        </w:r>
        <w:r w:rsidRPr="00D46C61">
          <w:rPr>
            <w:rFonts w:ascii="Times New Roman" w:eastAsia="Times New Roman" w:hAnsi="Times New Roman" w:cs="Times New Roman"/>
            <w:b/>
            <w:bCs/>
            <w:sz w:val="27"/>
            <w:szCs w:val="27"/>
            <w:u w:val="single"/>
          </w:rPr>
          <w:t xml:space="preserve"> and Usability Test Scenarios</w:t>
        </w:r>
      </w:ins>
    </w:p>
    <w:p w:rsidR="00D46C61" w:rsidRPr="00D46C61" w:rsidRDefault="00D46C61" w:rsidP="00D46C61">
      <w:pPr>
        <w:spacing w:before="100" w:beforeAutospacing="1" w:after="100" w:afterAutospacing="1" w:line="240" w:lineRule="auto"/>
        <w:rPr>
          <w:ins w:id="22" w:author="Unknown"/>
          <w:rFonts w:ascii="Times New Roman" w:eastAsia="Times New Roman" w:hAnsi="Times New Roman" w:cs="Times New Roman"/>
          <w:sz w:val="24"/>
          <w:szCs w:val="24"/>
        </w:rPr>
      </w:pPr>
      <w:ins w:id="23" w:author="Unknown">
        <w:r w:rsidRPr="00D46C61">
          <w:rPr>
            <w:rFonts w:ascii="Times New Roman" w:eastAsia="Times New Roman" w:hAnsi="Times New Roman" w:cs="Times New Roman"/>
            <w:sz w:val="24"/>
            <w:szCs w:val="24"/>
          </w:rPr>
          <w:t>1. All fields on page (e.g. text box, radio options, dropdown lists) should be aligned properly</w:t>
        </w:r>
        <w:r w:rsidRPr="00D46C61">
          <w:rPr>
            <w:rFonts w:ascii="Times New Roman" w:eastAsia="Times New Roman" w:hAnsi="Times New Roman" w:cs="Times New Roman"/>
            <w:sz w:val="24"/>
            <w:szCs w:val="24"/>
          </w:rPr>
          <w:br/>
          <w:t>2. Numeric values should be right justified unless specified otherwise</w:t>
        </w:r>
        <w:r w:rsidRPr="00D46C61">
          <w:rPr>
            <w:rFonts w:ascii="Times New Roman" w:eastAsia="Times New Roman" w:hAnsi="Times New Roman" w:cs="Times New Roman"/>
            <w:sz w:val="24"/>
            <w:szCs w:val="24"/>
          </w:rPr>
          <w:br/>
          <w:t>3. Enough space should be provided between field labels, columns, rows, error messages etc</w:t>
        </w:r>
        <w:proofErr w:type="gramStart"/>
        <w:r w:rsidRPr="00D46C61">
          <w:rPr>
            <w:rFonts w:ascii="Times New Roman" w:eastAsia="Times New Roman" w:hAnsi="Times New Roman" w:cs="Times New Roman"/>
            <w:sz w:val="24"/>
            <w:szCs w:val="24"/>
          </w:rPr>
          <w:t>.</w:t>
        </w:r>
        <w:proofErr w:type="gramEnd"/>
        <w:r w:rsidRPr="00D46C61">
          <w:rPr>
            <w:rFonts w:ascii="Times New Roman" w:eastAsia="Times New Roman" w:hAnsi="Times New Roman" w:cs="Times New Roman"/>
            <w:sz w:val="24"/>
            <w:szCs w:val="24"/>
          </w:rPr>
          <w:br/>
          <w:t>4. Scroll bar should be enabled only when necessary</w:t>
        </w:r>
        <w:r w:rsidRPr="00D46C61">
          <w:rPr>
            <w:rFonts w:ascii="Times New Roman" w:eastAsia="Times New Roman" w:hAnsi="Times New Roman" w:cs="Times New Roman"/>
            <w:sz w:val="24"/>
            <w:szCs w:val="24"/>
          </w:rPr>
          <w:br/>
          <w:t>5. Font size, style and color for headline, description text, labels, infield data, and grid info should be standard as specified in SRS</w:t>
        </w:r>
        <w:r w:rsidRPr="00D46C61">
          <w:rPr>
            <w:rFonts w:ascii="Times New Roman" w:eastAsia="Times New Roman" w:hAnsi="Times New Roman" w:cs="Times New Roman"/>
            <w:sz w:val="24"/>
            <w:szCs w:val="24"/>
          </w:rPr>
          <w:br/>
          <w:t>6. Description text box should be multi-line</w:t>
        </w:r>
        <w:r w:rsidRPr="00D46C61">
          <w:rPr>
            <w:rFonts w:ascii="Times New Roman" w:eastAsia="Times New Roman" w:hAnsi="Times New Roman" w:cs="Times New Roman"/>
            <w:sz w:val="24"/>
            <w:szCs w:val="24"/>
          </w:rPr>
          <w:br/>
          <w:t>7. Disabled fields should be grayed out and user should not be able to set focus on these fields</w:t>
        </w:r>
        <w:r w:rsidRPr="00D46C61">
          <w:rPr>
            <w:rFonts w:ascii="Times New Roman" w:eastAsia="Times New Roman" w:hAnsi="Times New Roman" w:cs="Times New Roman"/>
            <w:sz w:val="24"/>
            <w:szCs w:val="24"/>
          </w:rPr>
          <w:br/>
          <w:t>8. Upon click of any input text field, mouse arrow pointer should get changed to cursor</w:t>
        </w:r>
        <w:r w:rsidRPr="00D46C61">
          <w:rPr>
            <w:rFonts w:ascii="Times New Roman" w:eastAsia="Times New Roman" w:hAnsi="Times New Roman" w:cs="Times New Roman"/>
            <w:sz w:val="24"/>
            <w:szCs w:val="24"/>
          </w:rPr>
          <w:br/>
          <w:t>9. User should not be able to type in drop down select lists</w:t>
        </w:r>
        <w:r w:rsidRPr="00D46C61">
          <w:rPr>
            <w:rFonts w:ascii="Times New Roman" w:eastAsia="Times New Roman" w:hAnsi="Times New Roman" w:cs="Times New Roman"/>
            <w:sz w:val="24"/>
            <w:szCs w:val="24"/>
          </w:rPr>
          <w:br/>
          <w:t>10. Information filled by users should remain intact when there is error message on page submit. User should be able to submit the form again by correcting the errors</w:t>
        </w:r>
        <w:r w:rsidRPr="00D46C61">
          <w:rPr>
            <w:rFonts w:ascii="Times New Roman" w:eastAsia="Times New Roman" w:hAnsi="Times New Roman" w:cs="Times New Roman"/>
            <w:sz w:val="24"/>
            <w:szCs w:val="24"/>
          </w:rPr>
          <w:br/>
          <w:t>11. Check if proper field labels are used in error messages</w:t>
        </w:r>
        <w:r w:rsidRPr="00D46C61">
          <w:rPr>
            <w:rFonts w:ascii="Times New Roman" w:eastAsia="Times New Roman" w:hAnsi="Times New Roman" w:cs="Times New Roman"/>
            <w:sz w:val="24"/>
            <w:szCs w:val="24"/>
          </w:rPr>
          <w:br/>
          <w:t>12. Dropdown field values should be displayed in defined sort order</w:t>
        </w:r>
        <w:r w:rsidRPr="00D46C61">
          <w:rPr>
            <w:rFonts w:ascii="Times New Roman" w:eastAsia="Times New Roman" w:hAnsi="Times New Roman" w:cs="Times New Roman"/>
            <w:sz w:val="24"/>
            <w:szCs w:val="24"/>
          </w:rPr>
          <w:br/>
          <w:t xml:space="preserve">13. Tab and </w:t>
        </w:r>
        <w:proofErr w:type="spellStart"/>
        <w:r w:rsidRPr="00D46C61">
          <w:rPr>
            <w:rFonts w:ascii="Times New Roman" w:eastAsia="Times New Roman" w:hAnsi="Times New Roman" w:cs="Times New Roman"/>
            <w:sz w:val="24"/>
            <w:szCs w:val="24"/>
          </w:rPr>
          <w:t>Shift+Tab</w:t>
        </w:r>
        <w:proofErr w:type="spellEnd"/>
        <w:r w:rsidRPr="00D46C61">
          <w:rPr>
            <w:rFonts w:ascii="Times New Roman" w:eastAsia="Times New Roman" w:hAnsi="Times New Roman" w:cs="Times New Roman"/>
            <w:sz w:val="24"/>
            <w:szCs w:val="24"/>
          </w:rPr>
          <w:t xml:space="preserve"> order should work properly</w:t>
        </w:r>
        <w:r w:rsidRPr="00D46C61">
          <w:rPr>
            <w:rFonts w:ascii="Times New Roman" w:eastAsia="Times New Roman" w:hAnsi="Times New Roman" w:cs="Times New Roman"/>
            <w:sz w:val="24"/>
            <w:szCs w:val="24"/>
          </w:rPr>
          <w:br/>
          <w:t>14. Default radio options should be pre-selected on page load</w:t>
        </w:r>
        <w:r w:rsidRPr="00D46C61">
          <w:rPr>
            <w:rFonts w:ascii="Times New Roman" w:eastAsia="Times New Roman" w:hAnsi="Times New Roman" w:cs="Times New Roman"/>
            <w:sz w:val="24"/>
            <w:szCs w:val="24"/>
          </w:rPr>
          <w:br/>
          <w:t>15. Field specific and page level help messages should be available</w:t>
        </w:r>
        <w:r w:rsidRPr="00D46C61">
          <w:rPr>
            <w:rFonts w:ascii="Times New Roman" w:eastAsia="Times New Roman" w:hAnsi="Times New Roman" w:cs="Times New Roman"/>
            <w:sz w:val="24"/>
            <w:szCs w:val="24"/>
          </w:rPr>
          <w:br/>
          <w:t>16. Check if correct fields are highlighted in case of errors</w:t>
        </w:r>
        <w:r w:rsidRPr="00D46C61">
          <w:rPr>
            <w:rFonts w:ascii="Times New Roman" w:eastAsia="Times New Roman" w:hAnsi="Times New Roman" w:cs="Times New Roman"/>
            <w:sz w:val="24"/>
            <w:szCs w:val="24"/>
          </w:rPr>
          <w:br/>
          <w:t>17. Check if dropdown list options are readable and not truncated due to field size limit</w:t>
        </w:r>
        <w:r w:rsidRPr="00D46C61">
          <w:rPr>
            <w:rFonts w:ascii="Times New Roman" w:eastAsia="Times New Roman" w:hAnsi="Times New Roman" w:cs="Times New Roman"/>
            <w:sz w:val="24"/>
            <w:szCs w:val="24"/>
          </w:rPr>
          <w:br/>
          <w:t>18. All buttons on page should be accessible by keyboard shortcuts and user should be able to perform all operations using keyboard</w:t>
        </w:r>
        <w:r w:rsidRPr="00D46C61">
          <w:rPr>
            <w:rFonts w:ascii="Times New Roman" w:eastAsia="Times New Roman" w:hAnsi="Times New Roman" w:cs="Times New Roman"/>
            <w:sz w:val="24"/>
            <w:szCs w:val="24"/>
          </w:rPr>
          <w:br/>
          <w:t>19. Check all pages for broken images</w:t>
        </w:r>
        <w:r w:rsidRPr="00D46C61">
          <w:rPr>
            <w:rFonts w:ascii="Times New Roman" w:eastAsia="Times New Roman" w:hAnsi="Times New Roman" w:cs="Times New Roman"/>
            <w:sz w:val="24"/>
            <w:szCs w:val="24"/>
          </w:rPr>
          <w:br/>
          <w:t>20. Check all pages for broken links</w:t>
        </w:r>
        <w:r w:rsidRPr="00D46C61">
          <w:rPr>
            <w:rFonts w:ascii="Times New Roman" w:eastAsia="Times New Roman" w:hAnsi="Times New Roman" w:cs="Times New Roman"/>
            <w:sz w:val="24"/>
            <w:szCs w:val="24"/>
          </w:rPr>
          <w:br/>
          <w:t>21. All pages should have title</w:t>
        </w:r>
        <w:r w:rsidRPr="00D46C61">
          <w:rPr>
            <w:rFonts w:ascii="Times New Roman" w:eastAsia="Times New Roman" w:hAnsi="Times New Roman" w:cs="Times New Roman"/>
            <w:sz w:val="24"/>
            <w:szCs w:val="24"/>
          </w:rPr>
          <w:br/>
          <w:t>22. Confirmation messages should be displayed before performing any update or delete operation</w:t>
        </w:r>
        <w:r w:rsidRPr="00D46C61">
          <w:rPr>
            <w:rFonts w:ascii="Times New Roman" w:eastAsia="Times New Roman" w:hAnsi="Times New Roman" w:cs="Times New Roman"/>
            <w:sz w:val="24"/>
            <w:szCs w:val="24"/>
          </w:rPr>
          <w:br/>
          <w:t>23. Hour glass should be displayed when application is busy</w:t>
        </w:r>
        <w:r w:rsidRPr="00D46C61">
          <w:rPr>
            <w:rFonts w:ascii="Times New Roman" w:eastAsia="Times New Roman" w:hAnsi="Times New Roman" w:cs="Times New Roman"/>
            <w:sz w:val="24"/>
            <w:szCs w:val="24"/>
          </w:rPr>
          <w:br/>
          <w:t>24. Page text should be left justified</w:t>
        </w:r>
        <w:r w:rsidRPr="00D46C61">
          <w:rPr>
            <w:rFonts w:ascii="Times New Roman" w:eastAsia="Times New Roman" w:hAnsi="Times New Roman" w:cs="Times New Roman"/>
            <w:sz w:val="24"/>
            <w:szCs w:val="24"/>
          </w:rPr>
          <w:br/>
          <w:t>25. User should be able to select only one radio option and any combination for check boxes.</w:t>
        </w:r>
      </w:ins>
    </w:p>
    <w:p w:rsidR="00D46C61" w:rsidRPr="00D46C61" w:rsidRDefault="00D46C61" w:rsidP="00D46C61">
      <w:pPr>
        <w:spacing w:before="100" w:beforeAutospacing="1" w:after="100" w:afterAutospacing="1" w:line="240" w:lineRule="auto"/>
        <w:outlineLvl w:val="2"/>
        <w:rPr>
          <w:ins w:id="24" w:author="Unknown"/>
          <w:rFonts w:ascii="Times New Roman" w:eastAsia="Times New Roman" w:hAnsi="Times New Roman" w:cs="Times New Roman"/>
          <w:b/>
          <w:bCs/>
          <w:sz w:val="27"/>
          <w:szCs w:val="27"/>
        </w:rPr>
      </w:pPr>
      <w:ins w:id="25" w:author="Unknown">
        <w:r w:rsidRPr="00D46C61">
          <w:rPr>
            <w:rFonts w:ascii="Times New Roman" w:eastAsia="Times New Roman" w:hAnsi="Times New Roman" w:cs="Times New Roman"/>
            <w:b/>
            <w:bCs/>
            <w:sz w:val="27"/>
            <w:szCs w:val="27"/>
            <w:u w:val="single"/>
          </w:rPr>
          <w:t>Test Scenarios for Filter Criteria</w:t>
        </w:r>
      </w:ins>
    </w:p>
    <w:p w:rsidR="00D46C61" w:rsidRPr="00D46C61" w:rsidRDefault="00D46C61" w:rsidP="00D46C61">
      <w:pPr>
        <w:spacing w:before="100" w:beforeAutospacing="1" w:after="100" w:afterAutospacing="1" w:line="240" w:lineRule="auto"/>
        <w:rPr>
          <w:ins w:id="26" w:author="Unknown"/>
          <w:rFonts w:ascii="Times New Roman" w:eastAsia="Times New Roman" w:hAnsi="Times New Roman" w:cs="Times New Roman"/>
          <w:sz w:val="24"/>
          <w:szCs w:val="24"/>
        </w:rPr>
      </w:pPr>
      <w:ins w:id="27" w:author="Unknown">
        <w:r w:rsidRPr="00D46C61">
          <w:rPr>
            <w:rFonts w:ascii="Times New Roman" w:eastAsia="Times New Roman" w:hAnsi="Times New Roman" w:cs="Times New Roman"/>
            <w:sz w:val="24"/>
            <w:szCs w:val="24"/>
          </w:rPr>
          <w:lastRenderedPageBreak/>
          <w:t>1. User should be able to filter results using all parameters on the page</w:t>
        </w:r>
        <w:r w:rsidRPr="00D46C61">
          <w:rPr>
            <w:rFonts w:ascii="Times New Roman" w:eastAsia="Times New Roman" w:hAnsi="Times New Roman" w:cs="Times New Roman"/>
            <w:sz w:val="24"/>
            <w:szCs w:val="24"/>
          </w:rPr>
          <w:br/>
          <w:t>2. Refine search functionality should load search page with all user selected search parameters</w:t>
        </w:r>
        <w:r w:rsidRPr="00D46C61">
          <w:rPr>
            <w:rFonts w:ascii="Times New Roman" w:eastAsia="Times New Roman" w:hAnsi="Times New Roman" w:cs="Times New Roman"/>
            <w:sz w:val="24"/>
            <w:szCs w:val="24"/>
          </w:rPr>
          <w:br/>
          <w:t>3. When there is at least one filter criteria is required to perform search operation, make sure proper error message is displayed when user submits the page without selecting any filter criteria.</w:t>
        </w:r>
        <w:r w:rsidRPr="00D46C61">
          <w:rPr>
            <w:rFonts w:ascii="Times New Roman" w:eastAsia="Times New Roman" w:hAnsi="Times New Roman" w:cs="Times New Roman"/>
            <w:sz w:val="24"/>
            <w:szCs w:val="24"/>
          </w:rPr>
          <w:br/>
          <w:t>4. When at least one filter criteria selection is not compulsory user should be able to submit page and default search criteria should get used to query results</w:t>
        </w:r>
        <w:r w:rsidRPr="00D46C61">
          <w:rPr>
            <w:rFonts w:ascii="Times New Roman" w:eastAsia="Times New Roman" w:hAnsi="Times New Roman" w:cs="Times New Roman"/>
            <w:sz w:val="24"/>
            <w:szCs w:val="24"/>
          </w:rPr>
          <w:br/>
          <w:t>5. Proper validation messages should be displayed for invalid values for filter criteria</w:t>
        </w:r>
      </w:ins>
    </w:p>
    <w:p w:rsidR="00D46C61" w:rsidRPr="00D46C61" w:rsidRDefault="00D46C61" w:rsidP="00D46C61">
      <w:pPr>
        <w:spacing w:before="100" w:beforeAutospacing="1" w:after="100" w:afterAutospacing="1" w:line="240" w:lineRule="auto"/>
        <w:outlineLvl w:val="2"/>
        <w:rPr>
          <w:ins w:id="28" w:author="Unknown"/>
          <w:rFonts w:ascii="Times New Roman" w:eastAsia="Times New Roman" w:hAnsi="Times New Roman" w:cs="Times New Roman"/>
          <w:b/>
          <w:bCs/>
          <w:sz w:val="27"/>
          <w:szCs w:val="27"/>
        </w:rPr>
      </w:pPr>
      <w:ins w:id="29" w:author="Unknown">
        <w:r w:rsidRPr="00D46C61">
          <w:rPr>
            <w:rFonts w:ascii="Times New Roman" w:eastAsia="Times New Roman" w:hAnsi="Times New Roman" w:cs="Times New Roman"/>
            <w:b/>
            <w:bCs/>
            <w:sz w:val="27"/>
            <w:szCs w:val="27"/>
            <w:u w:val="single"/>
          </w:rPr>
          <w:t xml:space="preserve">Test Scenarios for Result Grid </w:t>
        </w:r>
      </w:ins>
    </w:p>
    <w:p w:rsidR="00D46C61" w:rsidRPr="00D46C61" w:rsidRDefault="00D46C61" w:rsidP="00D46C61">
      <w:pPr>
        <w:spacing w:before="100" w:beforeAutospacing="1" w:after="100" w:afterAutospacing="1" w:line="240" w:lineRule="auto"/>
        <w:rPr>
          <w:ins w:id="30" w:author="Unknown"/>
          <w:rFonts w:ascii="Times New Roman" w:eastAsia="Times New Roman" w:hAnsi="Times New Roman" w:cs="Times New Roman"/>
          <w:sz w:val="24"/>
          <w:szCs w:val="24"/>
        </w:rPr>
      </w:pPr>
      <w:ins w:id="31" w:author="Unknown">
        <w:r w:rsidRPr="00D46C61">
          <w:rPr>
            <w:rFonts w:ascii="Times New Roman" w:eastAsia="Times New Roman" w:hAnsi="Times New Roman" w:cs="Times New Roman"/>
            <w:sz w:val="24"/>
            <w:szCs w:val="24"/>
          </w:rPr>
          <w:t>1. Page loading symbol should be displayed when it’s taking more than default time to load the result page</w:t>
        </w:r>
        <w:r w:rsidRPr="00D46C61">
          <w:rPr>
            <w:rFonts w:ascii="Times New Roman" w:eastAsia="Times New Roman" w:hAnsi="Times New Roman" w:cs="Times New Roman"/>
            <w:sz w:val="24"/>
            <w:szCs w:val="24"/>
          </w:rPr>
          <w:br/>
          <w:t>2. Check if all search parameters are used to fetch data shown on result grid</w:t>
        </w:r>
        <w:r w:rsidRPr="00D46C61">
          <w:rPr>
            <w:rFonts w:ascii="Times New Roman" w:eastAsia="Times New Roman" w:hAnsi="Times New Roman" w:cs="Times New Roman"/>
            <w:sz w:val="24"/>
            <w:szCs w:val="24"/>
          </w:rPr>
          <w:br/>
          <w:t>3. Total number of results should be displayed on result grid</w:t>
        </w:r>
        <w:r w:rsidRPr="00D46C61">
          <w:rPr>
            <w:rFonts w:ascii="Times New Roman" w:eastAsia="Times New Roman" w:hAnsi="Times New Roman" w:cs="Times New Roman"/>
            <w:sz w:val="24"/>
            <w:szCs w:val="24"/>
          </w:rPr>
          <w:br/>
          <w:t>4. Search criteria used for searching should be displayed on result grid</w:t>
        </w:r>
        <w:r w:rsidRPr="00D46C61">
          <w:rPr>
            <w:rFonts w:ascii="Times New Roman" w:eastAsia="Times New Roman" w:hAnsi="Times New Roman" w:cs="Times New Roman"/>
            <w:sz w:val="24"/>
            <w:szCs w:val="24"/>
          </w:rPr>
          <w:br/>
          <w:t>5. Result grid values should be sorted by default column.</w:t>
        </w:r>
        <w:r w:rsidRPr="00D46C61">
          <w:rPr>
            <w:rFonts w:ascii="Times New Roman" w:eastAsia="Times New Roman" w:hAnsi="Times New Roman" w:cs="Times New Roman"/>
            <w:sz w:val="24"/>
            <w:szCs w:val="24"/>
          </w:rPr>
          <w:br/>
          <w:t>6. Sorted columns should be displayed with sorting icon</w:t>
        </w:r>
        <w:r w:rsidRPr="00D46C61">
          <w:rPr>
            <w:rFonts w:ascii="Times New Roman" w:eastAsia="Times New Roman" w:hAnsi="Times New Roman" w:cs="Times New Roman"/>
            <w:sz w:val="24"/>
            <w:szCs w:val="24"/>
          </w:rPr>
          <w:br/>
          <w:t>7. Result grids should include all specified columns with correct values</w:t>
        </w:r>
        <w:r w:rsidRPr="00D46C61">
          <w:rPr>
            <w:rFonts w:ascii="Times New Roman" w:eastAsia="Times New Roman" w:hAnsi="Times New Roman" w:cs="Times New Roman"/>
            <w:sz w:val="24"/>
            <w:szCs w:val="24"/>
          </w:rPr>
          <w:br/>
          <w:t>8. Ascending and descending sorting functionality should work for columns supported with data sorting</w:t>
        </w:r>
        <w:r w:rsidRPr="00D46C61">
          <w:rPr>
            <w:rFonts w:ascii="Times New Roman" w:eastAsia="Times New Roman" w:hAnsi="Times New Roman" w:cs="Times New Roman"/>
            <w:sz w:val="24"/>
            <w:szCs w:val="24"/>
          </w:rPr>
          <w:br/>
          <w:t>9. Result grids should be displayed with proper column and row spacing</w:t>
        </w:r>
        <w:r w:rsidRPr="00D46C61">
          <w:rPr>
            <w:rFonts w:ascii="Times New Roman" w:eastAsia="Times New Roman" w:hAnsi="Times New Roman" w:cs="Times New Roman"/>
            <w:sz w:val="24"/>
            <w:szCs w:val="24"/>
          </w:rPr>
          <w:br/>
          <w:t>10. Pagination should be enabled when there are more results than the default result count per page</w:t>
        </w:r>
        <w:r w:rsidRPr="00D46C61">
          <w:rPr>
            <w:rFonts w:ascii="Times New Roman" w:eastAsia="Times New Roman" w:hAnsi="Times New Roman" w:cs="Times New Roman"/>
            <w:sz w:val="24"/>
            <w:szCs w:val="24"/>
          </w:rPr>
          <w:br/>
          <w:t>11. Check for Next, Previous, First and Last page pagination functionality</w:t>
        </w:r>
        <w:r w:rsidRPr="00D46C61">
          <w:rPr>
            <w:rFonts w:ascii="Times New Roman" w:eastAsia="Times New Roman" w:hAnsi="Times New Roman" w:cs="Times New Roman"/>
            <w:sz w:val="24"/>
            <w:szCs w:val="24"/>
          </w:rPr>
          <w:br/>
          <w:t>12. Duplicate records should not be displayed in result grid</w:t>
        </w:r>
        <w:r w:rsidRPr="00D46C61">
          <w:rPr>
            <w:rFonts w:ascii="Times New Roman" w:eastAsia="Times New Roman" w:hAnsi="Times New Roman" w:cs="Times New Roman"/>
            <w:sz w:val="24"/>
            <w:szCs w:val="24"/>
          </w:rPr>
          <w:br/>
          <w:t>13. Check if all columns are visible and horizontal scroll bar is enabled if necessary</w:t>
        </w:r>
        <w:r w:rsidRPr="00D46C61">
          <w:rPr>
            <w:rFonts w:ascii="Times New Roman" w:eastAsia="Times New Roman" w:hAnsi="Times New Roman" w:cs="Times New Roman"/>
            <w:sz w:val="24"/>
            <w:szCs w:val="24"/>
          </w:rPr>
          <w:br/>
          <w:t>14. Check data for dynamic columns (columns whose values are calculated dynamically based on the other column values</w:t>
        </w:r>
        <w:proofErr w:type="gramStart"/>
        <w:r w:rsidRPr="00D46C61">
          <w:rPr>
            <w:rFonts w:ascii="Times New Roman" w:eastAsia="Times New Roman" w:hAnsi="Times New Roman" w:cs="Times New Roman"/>
            <w:sz w:val="24"/>
            <w:szCs w:val="24"/>
          </w:rPr>
          <w:t>)</w:t>
        </w:r>
        <w:proofErr w:type="gramEnd"/>
        <w:r w:rsidRPr="00D46C61">
          <w:rPr>
            <w:rFonts w:ascii="Times New Roman" w:eastAsia="Times New Roman" w:hAnsi="Times New Roman" w:cs="Times New Roman"/>
            <w:sz w:val="24"/>
            <w:szCs w:val="24"/>
          </w:rPr>
          <w:br/>
          <w:t>15. For result grids showing reports check ‘Totals’ row and verify total for every column</w:t>
        </w:r>
        <w:r w:rsidRPr="00D46C61">
          <w:rPr>
            <w:rFonts w:ascii="Times New Roman" w:eastAsia="Times New Roman" w:hAnsi="Times New Roman" w:cs="Times New Roman"/>
            <w:sz w:val="24"/>
            <w:szCs w:val="24"/>
          </w:rPr>
          <w:br/>
          <w:t>16. For result grids showing reports check ‘Totals’ row data when pagination is enabled and user navigates to next page</w:t>
        </w:r>
        <w:r w:rsidRPr="00D46C61">
          <w:rPr>
            <w:rFonts w:ascii="Times New Roman" w:eastAsia="Times New Roman" w:hAnsi="Times New Roman" w:cs="Times New Roman"/>
            <w:sz w:val="24"/>
            <w:szCs w:val="24"/>
          </w:rPr>
          <w:br/>
          <w:t>17. Check if proper symbols are used for displaying column values e.g. % symbol should be displayed for percentage calculation</w:t>
        </w:r>
        <w:r w:rsidRPr="00D46C61">
          <w:rPr>
            <w:rFonts w:ascii="Times New Roman" w:eastAsia="Times New Roman" w:hAnsi="Times New Roman" w:cs="Times New Roman"/>
            <w:sz w:val="24"/>
            <w:szCs w:val="24"/>
          </w:rPr>
          <w:br/>
          <w:t>18. Check result grid data if date range is enabled</w:t>
        </w:r>
      </w:ins>
    </w:p>
    <w:p w:rsidR="00D46C61" w:rsidRPr="00D46C61" w:rsidRDefault="00D46C61" w:rsidP="00D46C61">
      <w:pPr>
        <w:spacing w:before="100" w:beforeAutospacing="1" w:after="100" w:afterAutospacing="1" w:line="240" w:lineRule="auto"/>
        <w:outlineLvl w:val="2"/>
        <w:rPr>
          <w:ins w:id="32" w:author="Unknown"/>
          <w:rFonts w:ascii="Times New Roman" w:eastAsia="Times New Roman" w:hAnsi="Times New Roman" w:cs="Times New Roman"/>
          <w:b/>
          <w:bCs/>
          <w:sz w:val="27"/>
          <w:szCs w:val="27"/>
        </w:rPr>
      </w:pPr>
      <w:ins w:id="33" w:author="Unknown">
        <w:r w:rsidRPr="00D46C61">
          <w:rPr>
            <w:rFonts w:ascii="Times New Roman" w:eastAsia="Times New Roman" w:hAnsi="Times New Roman" w:cs="Times New Roman"/>
            <w:b/>
            <w:bCs/>
            <w:sz w:val="27"/>
            <w:szCs w:val="27"/>
            <w:u w:val="single"/>
          </w:rPr>
          <w:t>Test Scenarios for a Window</w:t>
        </w:r>
      </w:ins>
    </w:p>
    <w:p w:rsidR="00D46C61" w:rsidRPr="00D46C61" w:rsidRDefault="00D46C61" w:rsidP="00D46C61">
      <w:pPr>
        <w:spacing w:before="100" w:beforeAutospacing="1" w:after="100" w:afterAutospacing="1" w:line="240" w:lineRule="auto"/>
        <w:rPr>
          <w:ins w:id="34" w:author="Unknown"/>
          <w:rFonts w:ascii="Times New Roman" w:eastAsia="Times New Roman" w:hAnsi="Times New Roman" w:cs="Times New Roman"/>
          <w:sz w:val="24"/>
          <w:szCs w:val="24"/>
        </w:rPr>
      </w:pPr>
      <w:ins w:id="35" w:author="Unknown">
        <w:r w:rsidRPr="00D46C61">
          <w:rPr>
            <w:rFonts w:ascii="Times New Roman" w:eastAsia="Times New Roman" w:hAnsi="Times New Roman" w:cs="Times New Roman"/>
            <w:sz w:val="24"/>
            <w:szCs w:val="24"/>
          </w:rPr>
          <w:t>1. Check if default window size is correct</w:t>
        </w:r>
        <w:r w:rsidRPr="00D46C61">
          <w:rPr>
            <w:rFonts w:ascii="Times New Roman" w:eastAsia="Times New Roman" w:hAnsi="Times New Roman" w:cs="Times New Roman"/>
            <w:sz w:val="24"/>
            <w:szCs w:val="24"/>
          </w:rPr>
          <w:br/>
          <w:t>2. Check if child window size is correct</w:t>
        </w:r>
        <w:r w:rsidRPr="00D46C61">
          <w:rPr>
            <w:rFonts w:ascii="Times New Roman" w:eastAsia="Times New Roman" w:hAnsi="Times New Roman" w:cs="Times New Roman"/>
            <w:sz w:val="24"/>
            <w:szCs w:val="24"/>
          </w:rPr>
          <w:br/>
          <w:t>3. Check if there is any field on page with default focus (in general, the focus should be set on first input field of the screen</w:t>
        </w:r>
        <w:proofErr w:type="gramStart"/>
        <w:r w:rsidRPr="00D46C61">
          <w:rPr>
            <w:rFonts w:ascii="Times New Roman" w:eastAsia="Times New Roman" w:hAnsi="Times New Roman" w:cs="Times New Roman"/>
            <w:sz w:val="24"/>
            <w:szCs w:val="24"/>
          </w:rPr>
          <w:t>)</w:t>
        </w:r>
        <w:proofErr w:type="gramEnd"/>
        <w:r w:rsidRPr="00D46C61">
          <w:rPr>
            <w:rFonts w:ascii="Times New Roman" w:eastAsia="Times New Roman" w:hAnsi="Times New Roman" w:cs="Times New Roman"/>
            <w:sz w:val="24"/>
            <w:szCs w:val="24"/>
          </w:rPr>
          <w:br/>
          <w:t>4. Check if child windows are getting closed on closing parent/opener window</w:t>
        </w:r>
        <w:r w:rsidRPr="00D46C61">
          <w:rPr>
            <w:rFonts w:ascii="Times New Roman" w:eastAsia="Times New Roman" w:hAnsi="Times New Roman" w:cs="Times New Roman"/>
            <w:sz w:val="24"/>
            <w:szCs w:val="24"/>
          </w:rPr>
          <w:br/>
          <w:t>5. If child window is opened, user should not be able to use or update any field on background or parent window</w:t>
        </w:r>
        <w:r w:rsidRPr="00D46C61">
          <w:rPr>
            <w:rFonts w:ascii="Times New Roman" w:eastAsia="Times New Roman" w:hAnsi="Times New Roman" w:cs="Times New Roman"/>
            <w:sz w:val="24"/>
            <w:szCs w:val="24"/>
          </w:rPr>
          <w:br/>
          <w:t>6. Check window minimize, maximize and close functionality</w:t>
        </w:r>
        <w:r w:rsidRPr="00D46C61">
          <w:rPr>
            <w:rFonts w:ascii="Times New Roman" w:eastAsia="Times New Roman" w:hAnsi="Times New Roman" w:cs="Times New Roman"/>
            <w:sz w:val="24"/>
            <w:szCs w:val="24"/>
          </w:rPr>
          <w:br/>
        </w:r>
        <w:r w:rsidRPr="00D46C61">
          <w:rPr>
            <w:rFonts w:ascii="Times New Roman" w:eastAsia="Times New Roman" w:hAnsi="Times New Roman" w:cs="Times New Roman"/>
            <w:sz w:val="24"/>
            <w:szCs w:val="24"/>
          </w:rPr>
          <w:lastRenderedPageBreak/>
          <w:t>7. Check if window is re-sizable</w:t>
        </w:r>
        <w:r w:rsidRPr="00D46C61">
          <w:rPr>
            <w:rFonts w:ascii="Times New Roman" w:eastAsia="Times New Roman" w:hAnsi="Times New Roman" w:cs="Times New Roman"/>
            <w:sz w:val="24"/>
            <w:szCs w:val="24"/>
          </w:rPr>
          <w:br/>
          <w:t>8. Check scroll bar functionality for parent and child windows</w:t>
        </w:r>
        <w:r w:rsidRPr="00D46C61">
          <w:rPr>
            <w:rFonts w:ascii="Times New Roman" w:eastAsia="Times New Roman" w:hAnsi="Times New Roman" w:cs="Times New Roman"/>
            <w:sz w:val="24"/>
            <w:szCs w:val="24"/>
          </w:rPr>
          <w:br/>
          <w:t xml:space="preserve">9. </w:t>
        </w:r>
        <w:proofErr w:type="gramStart"/>
        <w:r w:rsidRPr="00D46C61">
          <w:rPr>
            <w:rFonts w:ascii="Times New Roman" w:eastAsia="Times New Roman" w:hAnsi="Times New Roman" w:cs="Times New Roman"/>
            <w:sz w:val="24"/>
            <w:szCs w:val="24"/>
          </w:rPr>
          <w:t>Check cancel</w:t>
        </w:r>
        <w:proofErr w:type="gramEnd"/>
        <w:r w:rsidRPr="00D46C61">
          <w:rPr>
            <w:rFonts w:ascii="Times New Roman" w:eastAsia="Times New Roman" w:hAnsi="Times New Roman" w:cs="Times New Roman"/>
            <w:sz w:val="24"/>
            <w:szCs w:val="24"/>
          </w:rPr>
          <w:t xml:space="preserve"> button functionality for child window</w:t>
        </w:r>
      </w:ins>
    </w:p>
    <w:p w:rsidR="00D46C61" w:rsidRPr="00D46C61" w:rsidRDefault="00D46C61" w:rsidP="00D46C61">
      <w:pPr>
        <w:spacing w:after="240" w:line="240" w:lineRule="auto"/>
        <w:rPr>
          <w:ins w:id="36" w:author="Unknown"/>
          <w:rFonts w:ascii="Times New Roman" w:eastAsia="Times New Roman" w:hAnsi="Times New Roman" w:cs="Times New Roman"/>
          <w:sz w:val="24"/>
          <w:szCs w:val="24"/>
        </w:rPr>
      </w:pPr>
    </w:p>
    <w:p w:rsidR="00D46C61" w:rsidRPr="00D46C61" w:rsidRDefault="00D46C61" w:rsidP="00D46C61">
      <w:pPr>
        <w:spacing w:before="100" w:beforeAutospacing="1" w:after="100" w:afterAutospacing="1" w:line="240" w:lineRule="auto"/>
        <w:outlineLvl w:val="2"/>
        <w:rPr>
          <w:ins w:id="37" w:author="Unknown"/>
          <w:rFonts w:ascii="Times New Roman" w:eastAsia="Times New Roman" w:hAnsi="Times New Roman" w:cs="Times New Roman"/>
          <w:b/>
          <w:bCs/>
          <w:sz w:val="27"/>
          <w:szCs w:val="27"/>
        </w:rPr>
      </w:pPr>
      <w:ins w:id="38" w:author="Unknown">
        <w:r w:rsidRPr="00D46C61">
          <w:rPr>
            <w:rFonts w:ascii="Times New Roman" w:eastAsia="Times New Roman" w:hAnsi="Times New Roman" w:cs="Times New Roman"/>
            <w:b/>
            <w:bCs/>
            <w:sz w:val="27"/>
            <w:szCs w:val="27"/>
            <w:u w:val="single"/>
          </w:rPr>
          <w:fldChar w:fldCharType="begin"/>
        </w:r>
        <w:r w:rsidRPr="00D46C61">
          <w:rPr>
            <w:rFonts w:ascii="Times New Roman" w:eastAsia="Times New Roman" w:hAnsi="Times New Roman" w:cs="Times New Roman"/>
            <w:b/>
            <w:bCs/>
            <w:sz w:val="27"/>
            <w:szCs w:val="27"/>
            <w:u w:val="single"/>
          </w:rPr>
          <w:instrText xml:space="preserve"> HYPERLINK "http://www.softwaretestinghelp.com/database-testing-%e2%80%93-practical-tips-and-insight-on-how-to-test-database/" \o "Database testing tips " </w:instrText>
        </w:r>
        <w:r w:rsidRPr="00D46C61">
          <w:rPr>
            <w:rFonts w:ascii="Times New Roman" w:eastAsia="Times New Roman" w:hAnsi="Times New Roman" w:cs="Times New Roman"/>
            <w:b/>
            <w:bCs/>
            <w:sz w:val="27"/>
            <w:szCs w:val="27"/>
            <w:u w:val="single"/>
          </w:rPr>
          <w:fldChar w:fldCharType="separate"/>
        </w:r>
        <w:r w:rsidRPr="00D46C61">
          <w:rPr>
            <w:rFonts w:ascii="Times New Roman" w:eastAsia="Times New Roman" w:hAnsi="Times New Roman" w:cs="Times New Roman"/>
            <w:b/>
            <w:bCs/>
            <w:color w:val="0000FF"/>
            <w:sz w:val="27"/>
            <w:szCs w:val="27"/>
            <w:u w:val="single"/>
          </w:rPr>
          <w:t>Database Testing</w:t>
        </w:r>
        <w:r w:rsidRPr="00D46C61">
          <w:rPr>
            <w:rFonts w:ascii="Times New Roman" w:eastAsia="Times New Roman" w:hAnsi="Times New Roman" w:cs="Times New Roman"/>
            <w:b/>
            <w:bCs/>
            <w:sz w:val="27"/>
            <w:szCs w:val="27"/>
            <w:u w:val="single"/>
          </w:rPr>
          <w:fldChar w:fldCharType="end"/>
        </w:r>
        <w:r w:rsidRPr="00D46C61">
          <w:rPr>
            <w:rFonts w:ascii="Times New Roman" w:eastAsia="Times New Roman" w:hAnsi="Times New Roman" w:cs="Times New Roman"/>
            <w:b/>
            <w:bCs/>
            <w:sz w:val="27"/>
            <w:szCs w:val="27"/>
            <w:u w:val="single"/>
          </w:rPr>
          <w:t xml:space="preserve"> Test Scenarios</w:t>
        </w:r>
      </w:ins>
    </w:p>
    <w:p w:rsidR="00D46C61" w:rsidRPr="00D46C61" w:rsidRDefault="00D46C61" w:rsidP="00D46C61">
      <w:pPr>
        <w:spacing w:before="100" w:beforeAutospacing="1" w:after="100" w:afterAutospacing="1" w:line="240" w:lineRule="auto"/>
        <w:rPr>
          <w:ins w:id="39" w:author="Unknown"/>
          <w:rFonts w:ascii="Times New Roman" w:eastAsia="Times New Roman" w:hAnsi="Times New Roman" w:cs="Times New Roman"/>
          <w:sz w:val="24"/>
          <w:szCs w:val="24"/>
        </w:rPr>
      </w:pPr>
      <w:ins w:id="40" w:author="Unknown">
        <w:r w:rsidRPr="00D46C61">
          <w:rPr>
            <w:rFonts w:ascii="Times New Roman" w:eastAsia="Times New Roman" w:hAnsi="Times New Roman" w:cs="Times New Roman"/>
            <w:sz w:val="24"/>
            <w:szCs w:val="24"/>
          </w:rPr>
          <w:t xml:space="preserve">1. Check if correct data is getting saved in database upon successful page </w:t>
        </w:r>
        <w:proofErr w:type="gramStart"/>
        <w:r w:rsidRPr="00D46C61">
          <w:rPr>
            <w:rFonts w:ascii="Times New Roman" w:eastAsia="Times New Roman" w:hAnsi="Times New Roman" w:cs="Times New Roman"/>
            <w:sz w:val="24"/>
            <w:szCs w:val="24"/>
          </w:rPr>
          <w:t>submit</w:t>
        </w:r>
        <w:proofErr w:type="gramEnd"/>
        <w:r w:rsidRPr="00D46C61">
          <w:rPr>
            <w:rFonts w:ascii="Times New Roman" w:eastAsia="Times New Roman" w:hAnsi="Times New Roman" w:cs="Times New Roman"/>
            <w:sz w:val="24"/>
            <w:szCs w:val="24"/>
          </w:rPr>
          <w:br/>
          <w:t>2. Check values for columns which are not accepting null values</w:t>
        </w:r>
        <w:r w:rsidRPr="00D46C61">
          <w:rPr>
            <w:rFonts w:ascii="Times New Roman" w:eastAsia="Times New Roman" w:hAnsi="Times New Roman" w:cs="Times New Roman"/>
            <w:sz w:val="24"/>
            <w:szCs w:val="24"/>
          </w:rPr>
          <w:br/>
          <w:t>3. Check for data integrity. Data should be stored in single or multiple tables based on design</w:t>
        </w:r>
        <w:r w:rsidRPr="00D46C61">
          <w:rPr>
            <w:rFonts w:ascii="Times New Roman" w:eastAsia="Times New Roman" w:hAnsi="Times New Roman" w:cs="Times New Roman"/>
            <w:sz w:val="24"/>
            <w:szCs w:val="24"/>
          </w:rPr>
          <w:br/>
          <w:t>4. Index names should be given as per the standards e.g. IND_&lt;</w:t>
        </w:r>
        <w:proofErr w:type="spellStart"/>
        <w:r w:rsidRPr="00D46C61">
          <w:rPr>
            <w:rFonts w:ascii="Times New Roman" w:eastAsia="Times New Roman" w:hAnsi="Times New Roman" w:cs="Times New Roman"/>
            <w:sz w:val="24"/>
            <w:szCs w:val="24"/>
          </w:rPr>
          <w:t>Tablename</w:t>
        </w:r>
        <w:proofErr w:type="spellEnd"/>
        <w:r w:rsidRPr="00D46C61">
          <w:rPr>
            <w:rFonts w:ascii="Times New Roman" w:eastAsia="Times New Roman" w:hAnsi="Times New Roman" w:cs="Times New Roman"/>
            <w:sz w:val="24"/>
            <w:szCs w:val="24"/>
          </w:rPr>
          <w:t>&gt;_&lt;</w:t>
        </w:r>
        <w:proofErr w:type="spellStart"/>
        <w:r w:rsidRPr="00D46C61">
          <w:rPr>
            <w:rFonts w:ascii="Times New Roman" w:eastAsia="Times New Roman" w:hAnsi="Times New Roman" w:cs="Times New Roman"/>
            <w:sz w:val="24"/>
            <w:szCs w:val="24"/>
          </w:rPr>
          <w:t>ColumnName</w:t>
        </w:r>
        <w:proofErr w:type="spellEnd"/>
        <w:r w:rsidRPr="00D46C61">
          <w:rPr>
            <w:rFonts w:ascii="Times New Roman" w:eastAsia="Times New Roman" w:hAnsi="Times New Roman" w:cs="Times New Roman"/>
            <w:sz w:val="24"/>
            <w:szCs w:val="24"/>
          </w:rPr>
          <w:t>&gt;</w:t>
        </w:r>
        <w:r w:rsidRPr="00D46C61">
          <w:rPr>
            <w:rFonts w:ascii="Times New Roman" w:eastAsia="Times New Roman" w:hAnsi="Times New Roman" w:cs="Times New Roman"/>
            <w:sz w:val="24"/>
            <w:szCs w:val="24"/>
          </w:rPr>
          <w:br/>
          <w:t>5. Tables should have primary key column</w:t>
        </w:r>
        <w:r w:rsidRPr="00D46C61">
          <w:rPr>
            <w:rFonts w:ascii="Times New Roman" w:eastAsia="Times New Roman" w:hAnsi="Times New Roman" w:cs="Times New Roman"/>
            <w:sz w:val="24"/>
            <w:szCs w:val="24"/>
          </w:rPr>
          <w:br/>
          <w:t>6. Table columns should have description information available (except for audit columns like created date, created by etc.)</w:t>
        </w:r>
        <w:r w:rsidRPr="00D46C61">
          <w:rPr>
            <w:rFonts w:ascii="Times New Roman" w:eastAsia="Times New Roman" w:hAnsi="Times New Roman" w:cs="Times New Roman"/>
            <w:sz w:val="24"/>
            <w:szCs w:val="24"/>
          </w:rPr>
          <w:br/>
          <w:t xml:space="preserve">7. </w:t>
        </w:r>
        <w:proofErr w:type="gramStart"/>
        <w:r w:rsidRPr="00D46C61">
          <w:rPr>
            <w:rFonts w:ascii="Times New Roman" w:eastAsia="Times New Roman" w:hAnsi="Times New Roman" w:cs="Times New Roman"/>
            <w:sz w:val="24"/>
            <w:szCs w:val="24"/>
          </w:rPr>
          <w:t>For</w:t>
        </w:r>
        <w:proofErr w:type="gramEnd"/>
        <w:r w:rsidRPr="00D46C61">
          <w:rPr>
            <w:rFonts w:ascii="Times New Roman" w:eastAsia="Times New Roman" w:hAnsi="Times New Roman" w:cs="Times New Roman"/>
            <w:sz w:val="24"/>
            <w:szCs w:val="24"/>
          </w:rPr>
          <w:t xml:space="preserve"> every database add/update operation log should be added</w:t>
        </w:r>
        <w:r w:rsidRPr="00D46C61">
          <w:rPr>
            <w:rFonts w:ascii="Times New Roman" w:eastAsia="Times New Roman" w:hAnsi="Times New Roman" w:cs="Times New Roman"/>
            <w:sz w:val="24"/>
            <w:szCs w:val="24"/>
          </w:rPr>
          <w:br/>
          <w:t>8. Required table indexes should be created</w:t>
        </w:r>
        <w:r w:rsidRPr="00D46C61">
          <w:rPr>
            <w:rFonts w:ascii="Times New Roman" w:eastAsia="Times New Roman" w:hAnsi="Times New Roman" w:cs="Times New Roman"/>
            <w:sz w:val="24"/>
            <w:szCs w:val="24"/>
          </w:rPr>
          <w:br/>
          <w:t>9. Check if data is committed to database only when the operation is successfully completed</w:t>
        </w:r>
        <w:r w:rsidRPr="00D46C61">
          <w:rPr>
            <w:rFonts w:ascii="Times New Roman" w:eastAsia="Times New Roman" w:hAnsi="Times New Roman" w:cs="Times New Roman"/>
            <w:sz w:val="24"/>
            <w:szCs w:val="24"/>
          </w:rPr>
          <w:br/>
          <w:t>10. Data should be rolled back in case of failed transactions</w:t>
        </w:r>
        <w:r w:rsidRPr="00D46C61">
          <w:rPr>
            <w:rFonts w:ascii="Times New Roman" w:eastAsia="Times New Roman" w:hAnsi="Times New Roman" w:cs="Times New Roman"/>
            <w:sz w:val="24"/>
            <w:szCs w:val="24"/>
          </w:rPr>
          <w:br/>
          <w:t>11. Database name should be given as per the application type i.e. test, UAT, sandbox, live (though this is not a standard it is helpful for database maintenance</w:t>
        </w:r>
        <w:proofErr w:type="gramStart"/>
        <w:r w:rsidRPr="00D46C61">
          <w:rPr>
            <w:rFonts w:ascii="Times New Roman" w:eastAsia="Times New Roman" w:hAnsi="Times New Roman" w:cs="Times New Roman"/>
            <w:sz w:val="24"/>
            <w:szCs w:val="24"/>
          </w:rPr>
          <w:t>)</w:t>
        </w:r>
        <w:proofErr w:type="gramEnd"/>
        <w:r w:rsidRPr="00D46C61">
          <w:rPr>
            <w:rFonts w:ascii="Times New Roman" w:eastAsia="Times New Roman" w:hAnsi="Times New Roman" w:cs="Times New Roman"/>
            <w:sz w:val="24"/>
            <w:szCs w:val="24"/>
          </w:rPr>
          <w:br/>
          <w:t>12. Database logical names should be given according to database name (again this is not standard but helpful for DB maintenance</w:t>
        </w:r>
        <w:proofErr w:type="gramStart"/>
        <w:r w:rsidRPr="00D46C61">
          <w:rPr>
            <w:rFonts w:ascii="Times New Roman" w:eastAsia="Times New Roman" w:hAnsi="Times New Roman" w:cs="Times New Roman"/>
            <w:sz w:val="24"/>
            <w:szCs w:val="24"/>
          </w:rPr>
          <w:t>)</w:t>
        </w:r>
        <w:proofErr w:type="gramEnd"/>
        <w:r w:rsidRPr="00D46C61">
          <w:rPr>
            <w:rFonts w:ascii="Times New Roman" w:eastAsia="Times New Roman" w:hAnsi="Times New Roman" w:cs="Times New Roman"/>
            <w:sz w:val="24"/>
            <w:szCs w:val="24"/>
          </w:rPr>
          <w:br/>
          <w:t>13. Stored procedures should not be named with prefix “</w:t>
        </w:r>
        <w:proofErr w:type="spellStart"/>
        <w:r w:rsidRPr="00D46C61">
          <w:rPr>
            <w:rFonts w:ascii="Times New Roman" w:eastAsia="Times New Roman" w:hAnsi="Times New Roman" w:cs="Times New Roman"/>
            <w:sz w:val="24"/>
            <w:szCs w:val="24"/>
          </w:rPr>
          <w:t>sp</w:t>
        </w:r>
        <w:proofErr w:type="spellEnd"/>
        <w:r w:rsidRPr="00D46C61">
          <w:rPr>
            <w:rFonts w:ascii="Times New Roman" w:eastAsia="Times New Roman" w:hAnsi="Times New Roman" w:cs="Times New Roman"/>
            <w:sz w:val="24"/>
            <w:szCs w:val="24"/>
          </w:rPr>
          <w:t>_”</w:t>
        </w:r>
        <w:r w:rsidRPr="00D46C61">
          <w:rPr>
            <w:rFonts w:ascii="Times New Roman" w:eastAsia="Times New Roman" w:hAnsi="Times New Roman" w:cs="Times New Roman"/>
            <w:sz w:val="24"/>
            <w:szCs w:val="24"/>
          </w:rPr>
          <w:br/>
          <w:t xml:space="preserve">14. Check is values for table audit columns (like </w:t>
        </w:r>
        <w:proofErr w:type="spellStart"/>
        <w:r w:rsidRPr="00D46C61">
          <w:rPr>
            <w:rFonts w:ascii="Times New Roman" w:eastAsia="Times New Roman" w:hAnsi="Times New Roman" w:cs="Times New Roman"/>
            <w:sz w:val="24"/>
            <w:szCs w:val="24"/>
          </w:rPr>
          <w:t>createddate</w:t>
        </w:r>
        <w:proofErr w:type="spellEnd"/>
        <w:r w:rsidRPr="00D46C61">
          <w:rPr>
            <w:rFonts w:ascii="Times New Roman" w:eastAsia="Times New Roman" w:hAnsi="Times New Roman" w:cs="Times New Roman"/>
            <w:sz w:val="24"/>
            <w:szCs w:val="24"/>
          </w:rPr>
          <w:t xml:space="preserve">, </w:t>
        </w:r>
        <w:proofErr w:type="spellStart"/>
        <w:r w:rsidRPr="00D46C61">
          <w:rPr>
            <w:rFonts w:ascii="Times New Roman" w:eastAsia="Times New Roman" w:hAnsi="Times New Roman" w:cs="Times New Roman"/>
            <w:sz w:val="24"/>
            <w:szCs w:val="24"/>
          </w:rPr>
          <w:t>createdby</w:t>
        </w:r>
        <w:proofErr w:type="spellEnd"/>
        <w:r w:rsidRPr="00D46C61">
          <w:rPr>
            <w:rFonts w:ascii="Times New Roman" w:eastAsia="Times New Roman" w:hAnsi="Times New Roman" w:cs="Times New Roman"/>
            <w:sz w:val="24"/>
            <w:szCs w:val="24"/>
          </w:rPr>
          <w:t xml:space="preserve">, </w:t>
        </w:r>
        <w:proofErr w:type="spellStart"/>
        <w:r w:rsidRPr="00D46C61">
          <w:rPr>
            <w:rFonts w:ascii="Times New Roman" w:eastAsia="Times New Roman" w:hAnsi="Times New Roman" w:cs="Times New Roman"/>
            <w:sz w:val="24"/>
            <w:szCs w:val="24"/>
          </w:rPr>
          <w:t>updatedate</w:t>
        </w:r>
        <w:proofErr w:type="spellEnd"/>
        <w:r w:rsidRPr="00D46C61">
          <w:rPr>
            <w:rFonts w:ascii="Times New Roman" w:eastAsia="Times New Roman" w:hAnsi="Times New Roman" w:cs="Times New Roman"/>
            <w:sz w:val="24"/>
            <w:szCs w:val="24"/>
          </w:rPr>
          <w:t xml:space="preserve">, </w:t>
        </w:r>
        <w:proofErr w:type="spellStart"/>
        <w:r w:rsidRPr="00D46C61">
          <w:rPr>
            <w:rFonts w:ascii="Times New Roman" w:eastAsia="Times New Roman" w:hAnsi="Times New Roman" w:cs="Times New Roman"/>
            <w:sz w:val="24"/>
            <w:szCs w:val="24"/>
          </w:rPr>
          <w:t>updatedby</w:t>
        </w:r>
        <w:proofErr w:type="spellEnd"/>
        <w:r w:rsidRPr="00D46C61">
          <w:rPr>
            <w:rFonts w:ascii="Times New Roman" w:eastAsia="Times New Roman" w:hAnsi="Times New Roman" w:cs="Times New Roman"/>
            <w:sz w:val="24"/>
            <w:szCs w:val="24"/>
          </w:rPr>
          <w:t xml:space="preserve">, </w:t>
        </w:r>
        <w:proofErr w:type="spellStart"/>
        <w:r w:rsidRPr="00D46C61">
          <w:rPr>
            <w:rFonts w:ascii="Times New Roman" w:eastAsia="Times New Roman" w:hAnsi="Times New Roman" w:cs="Times New Roman"/>
            <w:sz w:val="24"/>
            <w:szCs w:val="24"/>
          </w:rPr>
          <w:t>isdeleted</w:t>
        </w:r>
        <w:proofErr w:type="spellEnd"/>
        <w:r w:rsidRPr="00D46C61">
          <w:rPr>
            <w:rFonts w:ascii="Times New Roman" w:eastAsia="Times New Roman" w:hAnsi="Times New Roman" w:cs="Times New Roman"/>
            <w:sz w:val="24"/>
            <w:szCs w:val="24"/>
          </w:rPr>
          <w:t xml:space="preserve">, </w:t>
        </w:r>
        <w:proofErr w:type="spellStart"/>
        <w:r w:rsidRPr="00D46C61">
          <w:rPr>
            <w:rFonts w:ascii="Times New Roman" w:eastAsia="Times New Roman" w:hAnsi="Times New Roman" w:cs="Times New Roman"/>
            <w:sz w:val="24"/>
            <w:szCs w:val="24"/>
          </w:rPr>
          <w:t>deleteddate</w:t>
        </w:r>
        <w:proofErr w:type="spellEnd"/>
        <w:r w:rsidRPr="00D46C61">
          <w:rPr>
            <w:rFonts w:ascii="Times New Roman" w:eastAsia="Times New Roman" w:hAnsi="Times New Roman" w:cs="Times New Roman"/>
            <w:sz w:val="24"/>
            <w:szCs w:val="24"/>
          </w:rPr>
          <w:t xml:space="preserve">, </w:t>
        </w:r>
        <w:proofErr w:type="spellStart"/>
        <w:r w:rsidRPr="00D46C61">
          <w:rPr>
            <w:rFonts w:ascii="Times New Roman" w:eastAsia="Times New Roman" w:hAnsi="Times New Roman" w:cs="Times New Roman"/>
            <w:sz w:val="24"/>
            <w:szCs w:val="24"/>
          </w:rPr>
          <w:t>deletedby</w:t>
        </w:r>
        <w:proofErr w:type="spellEnd"/>
        <w:r w:rsidRPr="00D46C61">
          <w:rPr>
            <w:rFonts w:ascii="Times New Roman" w:eastAsia="Times New Roman" w:hAnsi="Times New Roman" w:cs="Times New Roman"/>
            <w:sz w:val="24"/>
            <w:szCs w:val="24"/>
          </w:rPr>
          <w:t xml:space="preserve"> etc.) are populated properly</w:t>
        </w:r>
        <w:r w:rsidRPr="00D46C61">
          <w:rPr>
            <w:rFonts w:ascii="Times New Roman" w:eastAsia="Times New Roman" w:hAnsi="Times New Roman" w:cs="Times New Roman"/>
            <w:sz w:val="24"/>
            <w:szCs w:val="24"/>
          </w:rPr>
          <w:br/>
          <w:t>15. Check if input data is not truncated while saving. Field length shown to user on page and in database schema should be same</w:t>
        </w:r>
        <w:r w:rsidRPr="00D46C61">
          <w:rPr>
            <w:rFonts w:ascii="Times New Roman" w:eastAsia="Times New Roman" w:hAnsi="Times New Roman" w:cs="Times New Roman"/>
            <w:sz w:val="24"/>
            <w:szCs w:val="24"/>
          </w:rPr>
          <w:br/>
          <w:t>16. Check numeric fields with minimum, maximum, and float values</w:t>
        </w:r>
        <w:r w:rsidRPr="00D46C61">
          <w:rPr>
            <w:rFonts w:ascii="Times New Roman" w:eastAsia="Times New Roman" w:hAnsi="Times New Roman" w:cs="Times New Roman"/>
            <w:sz w:val="24"/>
            <w:szCs w:val="24"/>
          </w:rPr>
          <w:br/>
          <w:t>17. Check numeric fields with negative values (for both acceptance and non-acceptance</w:t>
        </w:r>
        <w:proofErr w:type="gramStart"/>
        <w:r w:rsidRPr="00D46C61">
          <w:rPr>
            <w:rFonts w:ascii="Times New Roman" w:eastAsia="Times New Roman" w:hAnsi="Times New Roman" w:cs="Times New Roman"/>
            <w:sz w:val="24"/>
            <w:szCs w:val="24"/>
          </w:rPr>
          <w:t>)</w:t>
        </w:r>
        <w:proofErr w:type="gramEnd"/>
        <w:r w:rsidRPr="00D46C61">
          <w:rPr>
            <w:rFonts w:ascii="Times New Roman" w:eastAsia="Times New Roman" w:hAnsi="Times New Roman" w:cs="Times New Roman"/>
            <w:sz w:val="24"/>
            <w:szCs w:val="24"/>
          </w:rPr>
          <w:br/>
          <w:t>18. Check if radio button and dropdown list options are saved correctly in database</w:t>
        </w:r>
        <w:r w:rsidRPr="00D46C61">
          <w:rPr>
            <w:rFonts w:ascii="Times New Roman" w:eastAsia="Times New Roman" w:hAnsi="Times New Roman" w:cs="Times New Roman"/>
            <w:sz w:val="24"/>
            <w:szCs w:val="24"/>
          </w:rPr>
          <w:br/>
          <w:t>19. Check if database fields are designed with correct data type and data length</w:t>
        </w:r>
        <w:r w:rsidRPr="00D46C61">
          <w:rPr>
            <w:rFonts w:ascii="Times New Roman" w:eastAsia="Times New Roman" w:hAnsi="Times New Roman" w:cs="Times New Roman"/>
            <w:sz w:val="24"/>
            <w:szCs w:val="24"/>
          </w:rPr>
          <w:br/>
          <w:t xml:space="preserve">20. Check if all table constraints like Primary key, </w:t>
        </w:r>
        <w:proofErr w:type="gramStart"/>
        <w:r w:rsidRPr="00D46C61">
          <w:rPr>
            <w:rFonts w:ascii="Times New Roman" w:eastAsia="Times New Roman" w:hAnsi="Times New Roman" w:cs="Times New Roman"/>
            <w:sz w:val="24"/>
            <w:szCs w:val="24"/>
          </w:rPr>
          <w:t>Foreign</w:t>
        </w:r>
        <w:proofErr w:type="gramEnd"/>
        <w:r w:rsidRPr="00D46C61">
          <w:rPr>
            <w:rFonts w:ascii="Times New Roman" w:eastAsia="Times New Roman" w:hAnsi="Times New Roman" w:cs="Times New Roman"/>
            <w:sz w:val="24"/>
            <w:szCs w:val="24"/>
          </w:rPr>
          <w:t xml:space="preserve"> key etc. are implemented correctly</w:t>
        </w:r>
        <w:r w:rsidRPr="00D46C61">
          <w:rPr>
            <w:rFonts w:ascii="Times New Roman" w:eastAsia="Times New Roman" w:hAnsi="Times New Roman" w:cs="Times New Roman"/>
            <w:sz w:val="24"/>
            <w:szCs w:val="24"/>
          </w:rPr>
          <w:br/>
          <w:t>21. Test stored procedures and triggers with sample input data</w:t>
        </w:r>
        <w:r w:rsidRPr="00D46C61">
          <w:rPr>
            <w:rFonts w:ascii="Times New Roman" w:eastAsia="Times New Roman" w:hAnsi="Times New Roman" w:cs="Times New Roman"/>
            <w:sz w:val="24"/>
            <w:szCs w:val="24"/>
          </w:rPr>
          <w:br/>
          <w:t>22. Input field leading and trailing spaces should be truncated before committing data to database</w:t>
        </w:r>
        <w:r w:rsidRPr="00D46C61">
          <w:rPr>
            <w:rFonts w:ascii="Times New Roman" w:eastAsia="Times New Roman" w:hAnsi="Times New Roman" w:cs="Times New Roman"/>
            <w:sz w:val="24"/>
            <w:szCs w:val="24"/>
          </w:rPr>
          <w:br/>
          <w:t>23. Null values should not be allowed for Primary key column</w:t>
        </w:r>
      </w:ins>
    </w:p>
    <w:p w:rsidR="00D46C61" w:rsidRPr="00D46C61" w:rsidRDefault="00D46C61" w:rsidP="00D46C61">
      <w:pPr>
        <w:spacing w:before="100" w:beforeAutospacing="1" w:after="100" w:afterAutospacing="1" w:line="240" w:lineRule="auto"/>
        <w:outlineLvl w:val="2"/>
        <w:rPr>
          <w:ins w:id="41" w:author="Unknown"/>
          <w:rFonts w:ascii="Times New Roman" w:eastAsia="Times New Roman" w:hAnsi="Times New Roman" w:cs="Times New Roman"/>
          <w:b/>
          <w:bCs/>
          <w:sz w:val="27"/>
          <w:szCs w:val="27"/>
        </w:rPr>
      </w:pPr>
      <w:ins w:id="42" w:author="Unknown">
        <w:r w:rsidRPr="00D46C61">
          <w:rPr>
            <w:rFonts w:ascii="Times New Roman" w:eastAsia="Times New Roman" w:hAnsi="Times New Roman" w:cs="Times New Roman"/>
            <w:b/>
            <w:bCs/>
            <w:sz w:val="27"/>
            <w:szCs w:val="27"/>
            <w:u w:val="single"/>
          </w:rPr>
          <w:t xml:space="preserve">Test Scenarios for Image Upload Functionality </w:t>
        </w:r>
      </w:ins>
    </w:p>
    <w:p w:rsidR="00D46C61" w:rsidRPr="00D46C61" w:rsidRDefault="00D46C61" w:rsidP="00D46C61">
      <w:pPr>
        <w:spacing w:before="100" w:beforeAutospacing="1" w:after="100" w:afterAutospacing="1" w:line="240" w:lineRule="auto"/>
        <w:rPr>
          <w:ins w:id="43" w:author="Unknown"/>
          <w:rFonts w:ascii="Times New Roman" w:eastAsia="Times New Roman" w:hAnsi="Times New Roman" w:cs="Times New Roman"/>
          <w:sz w:val="24"/>
          <w:szCs w:val="24"/>
        </w:rPr>
      </w:pPr>
      <w:ins w:id="44" w:author="Unknown">
        <w:r w:rsidRPr="00D46C61">
          <w:rPr>
            <w:rFonts w:ascii="Times New Roman" w:eastAsia="Times New Roman" w:hAnsi="Times New Roman" w:cs="Times New Roman"/>
            <w:i/>
            <w:iCs/>
            <w:sz w:val="24"/>
            <w:szCs w:val="24"/>
          </w:rPr>
          <w:t>(Also applicable for other file upload functionality)</w:t>
        </w:r>
        <w:r w:rsidRPr="00D46C61">
          <w:rPr>
            <w:rFonts w:ascii="Times New Roman" w:eastAsia="Times New Roman" w:hAnsi="Times New Roman" w:cs="Times New Roman"/>
            <w:sz w:val="24"/>
            <w:szCs w:val="24"/>
          </w:rPr>
          <w:br/>
          <w:t>1. Check for uploaded image path</w:t>
        </w:r>
        <w:r w:rsidRPr="00D46C61">
          <w:rPr>
            <w:rFonts w:ascii="Times New Roman" w:eastAsia="Times New Roman" w:hAnsi="Times New Roman" w:cs="Times New Roman"/>
            <w:sz w:val="24"/>
            <w:szCs w:val="24"/>
          </w:rPr>
          <w:br/>
          <w:t>2. Check image upload and change functionality</w:t>
        </w:r>
        <w:r w:rsidRPr="00D46C61">
          <w:rPr>
            <w:rFonts w:ascii="Times New Roman" w:eastAsia="Times New Roman" w:hAnsi="Times New Roman" w:cs="Times New Roman"/>
            <w:sz w:val="24"/>
            <w:szCs w:val="24"/>
          </w:rPr>
          <w:br/>
          <w:t>3. Check image upload functionality with image files of different extensions (e.g. JPEG, PNG, BMP etc.)</w:t>
        </w:r>
        <w:r w:rsidRPr="00D46C61">
          <w:rPr>
            <w:rFonts w:ascii="Times New Roman" w:eastAsia="Times New Roman" w:hAnsi="Times New Roman" w:cs="Times New Roman"/>
            <w:sz w:val="24"/>
            <w:szCs w:val="24"/>
          </w:rPr>
          <w:br/>
          <w:t>4. Check image upload functionality with images having space or any other allowed special character in file name</w:t>
        </w:r>
        <w:r w:rsidRPr="00D46C61">
          <w:rPr>
            <w:rFonts w:ascii="Times New Roman" w:eastAsia="Times New Roman" w:hAnsi="Times New Roman" w:cs="Times New Roman"/>
            <w:sz w:val="24"/>
            <w:szCs w:val="24"/>
          </w:rPr>
          <w:br/>
        </w:r>
        <w:r w:rsidRPr="00D46C61">
          <w:rPr>
            <w:rFonts w:ascii="Times New Roman" w:eastAsia="Times New Roman" w:hAnsi="Times New Roman" w:cs="Times New Roman"/>
            <w:sz w:val="24"/>
            <w:szCs w:val="24"/>
          </w:rPr>
          <w:lastRenderedPageBreak/>
          <w:t>5. Check duplicate name image upload</w:t>
        </w:r>
        <w:r w:rsidRPr="00D46C61">
          <w:rPr>
            <w:rFonts w:ascii="Times New Roman" w:eastAsia="Times New Roman" w:hAnsi="Times New Roman" w:cs="Times New Roman"/>
            <w:sz w:val="24"/>
            <w:szCs w:val="24"/>
          </w:rPr>
          <w:br/>
          <w:t>6. Check image upload with image size greater than the max allowed size. Proper error message should be displayed.</w:t>
        </w:r>
        <w:r w:rsidRPr="00D46C61">
          <w:rPr>
            <w:rFonts w:ascii="Times New Roman" w:eastAsia="Times New Roman" w:hAnsi="Times New Roman" w:cs="Times New Roman"/>
            <w:sz w:val="24"/>
            <w:szCs w:val="24"/>
          </w:rPr>
          <w:br/>
          <w:t xml:space="preserve">7. Check image upload functionality with file types other than images (e.g. txt, doc, </w:t>
        </w:r>
        <w:proofErr w:type="spellStart"/>
        <w:r w:rsidRPr="00D46C61">
          <w:rPr>
            <w:rFonts w:ascii="Times New Roman" w:eastAsia="Times New Roman" w:hAnsi="Times New Roman" w:cs="Times New Roman"/>
            <w:sz w:val="24"/>
            <w:szCs w:val="24"/>
          </w:rPr>
          <w:t>pdf</w:t>
        </w:r>
        <w:proofErr w:type="spellEnd"/>
        <w:r w:rsidRPr="00D46C61">
          <w:rPr>
            <w:rFonts w:ascii="Times New Roman" w:eastAsia="Times New Roman" w:hAnsi="Times New Roman" w:cs="Times New Roman"/>
            <w:sz w:val="24"/>
            <w:szCs w:val="24"/>
          </w:rPr>
          <w:t>, exe etc.). Proper error message should be displayed</w:t>
        </w:r>
        <w:r w:rsidRPr="00D46C61">
          <w:rPr>
            <w:rFonts w:ascii="Times New Roman" w:eastAsia="Times New Roman" w:hAnsi="Times New Roman" w:cs="Times New Roman"/>
            <w:sz w:val="24"/>
            <w:szCs w:val="24"/>
          </w:rPr>
          <w:br/>
          <w:t>8. Check if images of specified height and width (if defined) are accepted otherwise rejected</w:t>
        </w:r>
        <w:r w:rsidRPr="00D46C61">
          <w:rPr>
            <w:rFonts w:ascii="Times New Roman" w:eastAsia="Times New Roman" w:hAnsi="Times New Roman" w:cs="Times New Roman"/>
            <w:sz w:val="24"/>
            <w:szCs w:val="24"/>
          </w:rPr>
          <w:br/>
          <w:t>9. Image upload progress bar should appear for large size images</w:t>
        </w:r>
        <w:r w:rsidRPr="00D46C61">
          <w:rPr>
            <w:rFonts w:ascii="Times New Roman" w:eastAsia="Times New Roman" w:hAnsi="Times New Roman" w:cs="Times New Roman"/>
            <w:sz w:val="24"/>
            <w:szCs w:val="24"/>
          </w:rPr>
          <w:br/>
          <w:t>10. Check if cancel button functionality is working in between upload process</w:t>
        </w:r>
        <w:r w:rsidRPr="00D46C61">
          <w:rPr>
            <w:rFonts w:ascii="Times New Roman" w:eastAsia="Times New Roman" w:hAnsi="Times New Roman" w:cs="Times New Roman"/>
            <w:sz w:val="24"/>
            <w:szCs w:val="24"/>
          </w:rPr>
          <w:br/>
          <w:t>11. Check if file selection dialog shows only supported files listed</w:t>
        </w:r>
        <w:r w:rsidRPr="00D46C61">
          <w:rPr>
            <w:rFonts w:ascii="Times New Roman" w:eastAsia="Times New Roman" w:hAnsi="Times New Roman" w:cs="Times New Roman"/>
            <w:sz w:val="24"/>
            <w:szCs w:val="24"/>
          </w:rPr>
          <w:br/>
          <w:t>12. Check multiple images upload functionality</w:t>
        </w:r>
        <w:r w:rsidRPr="00D46C61">
          <w:rPr>
            <w:rFonts w:ascii="Times New Roman" w:eastAsia="Times New Roman" w:hAnsi="Times New Roman" w:cs="Times New Roman"/>
            <w:sz w:val="24"/>
            <w:szCs w:val="24"/>
          </w:rPr>
          <w:br/>
          <w:t>13. Check image quality after upload. Image quality should not be changed after upload</w:t>
        </w:r>
        <w:r w:rsidRPr="00D46C61">
          <w:rPr>
            <w:rFonts w:ascii="Times New Roman" w:eastAsia="Times New Roman" w:hAnsi="Times New Roman" w:cs="Times New Roman"/>
            <w:sz w:val="24"/>
            <w:szCs w:val="24"/>
          </w:rPr>
          <w:br/>
          <w:t>14. Check if user is able to use/view the uploaded images</w:t>
        </w:r>
      </w:ins>
    </w:p>
    <w:p w:rsidR="00D46C61" w:rsidRPr="00D46C61" w:rsidRDefault="00D46C61" w:rsidP="00D46C61">
      <w:pPr>
        <w:spacing w:before="100" w:beforeAutospacing="1" w:after="100" w:afterAutospacing="1" w:line="240" w:lineRule="auto"/>
        <w:outlineLvl w:val="2"/>
        <w:rPr>
          <w:ins w:id="45" w:author="Unknown"/>
          <w:rFonts w:ascii="Times New Roman" w:eastAsia="Times New Roman" w:hAnsi="Times New Roman" w:cs="Times New Roman"/>
          <w:b/>
          <w:bCs/>
          <w:sz w:val="27"/>
          <w:szCs w:val="27"/>
        </w:rPr>
      </w:pPr>
      <w:ins w:id="46" w:author="Unknown">
        <w:r w:rsidRPr="00D46C61">
          <w:rPr>
            <w:rFonts w:ascii="Times New Roman" w:eastAsia="Times New Roman" w:hAnsi="Times New Roman" w:cs="Times New Roman"/>
            <w:b/>
            <w:bCs/>
            <w:sz w:val="27"/>
            <w:szCs w:val="27"/>
            <w:u w:val="single"/>
          </w:rPr>
          <w:t xml:space="preserve">Test Scenarios for Sending Emails </w:t>
        </w:r>
      </w:ins>
    </w:p>
    <w:p w:rsidR="00D46C61" w:rsidRPr="00D46C61" w:rsidRDefault="00D46C61" w:rsidP="00D46C61">
      <w:pPr>
        <w:spacing w:before="100" w:beforeAutospacing="1" w:after="100" w:afterAutospacing="1" w:line="240" w:lineRule="auto"/>
        <w:rPr>
          <w:ins w:id="47" w:author="Unknown"/>
          <w:rFonts w:ascii="Times New Roman" w:eastAsia="Times New Roman" w:hAnsi="Times New Roman" w:cs="Times New Roman"/>
          <w:sz w:val="24"/>
          <w:szCs w:val="24"/>
        </w:rPr>
      </w:pPr>
      <w:ins w:id="48" w:author="Unknown">
        <w:r w:rsidRPr="00D46C61">
          <w:rPr>
            <w:rFonts w:ascii="Times New Roman" w:eastAsia="Times New Roman" w:hAnsi="Times New Roman" w:cs="Times New Roman"/>
            <w:i/>
            <w:iCs/>
            <w:sz w:val="24"/>
            <w:szCs w:val="24"/>
          </w:rPr>
          <w:t>(Test cases for composing or validating emails are not included)</w:t>
        </w:r>
        <w:r w:rsidRPr="00D46C61">
          <w:rPr>
            <w:rFonts w:ascii="Times New Roman" w:eastAsia="Times New Roman" w:hAnsi="Times New Roman" w:cs="Times New Roman"/>
            <w:sz w:val="24"/>
            <w:szCs w:val="24"/>
          </w:rPr>
          <w:br/>
        </w:r>
        <w:r w:rsidRPr="00D46C61">
          <w:rPr>
            <w:rFonts w:ascii="Times New Roman" w:eastAsia="Times New Roman" w:hAnsi="Times New Roman" w:cs="Times New Roman"/>
            <w:i/>
            <w:iCs/>
            <w:sz w:val="24"/>
            <w:szCs w:val="24"/>
          </w:rPr>
          <w:t>(Make sure to use dummy email addresses before executing email related tests)</w:t>
        </w:r>
        <w:r w:rsidRPr="00D46C61">
          <w:rPr>
            <w:rFonts w:ascii="Times New Roman" w:eastAsia="Times New Roman" w:hAnsi="Times New Roman" w:cs="Times New Roman"/>
            <w:sz w:val="24"/>
            <w:szCs w:val="24"/>
          </w:rPr>
          <w:br/>
          <w:t>1. Email template should use standard CSS for all emails</w:t>
        </w:r>
        <w:r w:rsidRPr="00D46C61">
          <w:rPr>
            <w:rFonts w:ascii="Times New Roman" w:eastAsia="Times New Roman" w:hAnsi="Times New Roman" w:cs="Times New Roman"/>
            <w:sz w:val="24"/>
            <w:szCs w:val="24"/>
          </w:rPr>
          <w:br/>
          <w:t>2. Email addresses should be validated before sending emails</w:t>
        </w:r>
        <w:r w:rsidRPr="00D46C61">
          <w:rPr>
            <w:rFonts w:ascii="Times New Roman" w:eastAsia="Times New Roman" w:hAnsi="Times New Roman" w:cs="Times New Roman"/>
            <w:sz w:val="24"/>
            <w:szCs w:val="24"/>
          </w:rPr>
          <w:br/>
          <w:t>3. Special characters in email body template should be handled properly</w:t>
        </w:r>
        <w:r w:rsidRPr="00D46C61">
          <w:rPr>
            <w:rFonts w:ascii="Times New Roman" w:eastAsia="Times New Roman" w:hAnsi="Times New Roman" w:cs="Times New Roman"/>
            <w:sz w:val="24"/>
            <w:szCs w:val="24"/>
          </w:rPr>
          <w:br/>
          <w:t>4. Language specific characters (e.g. Russian, Chinese or German language characters) should be handled properly in email body template</w:t>
        </w:r>
        <w:r w:rsidRPr="00D46C61">
          <w:rPr>
            <w:rFonts w:ascii="Times New Roman" w:eastAsia="Times New Roman" w:hAnsi="Times New Roman" w:cs="Times New Roman"/>
            <w:sz w:val="24"/>
            <w:szCs w:val="24"/>
          </w:rPr>
          <w:br/>
          <w:t>5. Email subject should not be blank</w:t>
        </w:r>
        <w:r w:rsidRPr="00D46C61">
          <w:rPr>
            <w:rFonts w:ascii="Times New Roman" w:eastAsia="Times New Roman" w:hAnsi="Times New Roman" w:cs="Times New Roman"/>
            <w:sz w:val="24"/>
            <w:szCs w:val="24"/>
          </w:rPr>
          <w:br/>
          <w:t>6. Placeholder fields used in email template should be replaced with actual values e.g. {</w:t>
        </w:r>
        <w:proofErr w:type="spellStart"/>
        <w:r w:rsidRPr="00D46C61">
          <w:rPr>
            <w:rFonts w:ascii="Times New Roman" w:eastAsia="Times New Roman" w:hAnsi="Times New Roman" w:cs="Times New Roman"/>
            <w:sz w:val="24"/>
            <w:szCs w:val="24"/>
          </w:rPr>
          <w:t>Firstname</w:t>
        </w:r>
        <w:proofErr w:type="spellEnd"/>
        <w:r w:rsidRPr="00D46C61">
          <w:rPr>
            <w:rFonts w:ascii="Times New Roman" w:eastAsia="Times New Roman" w:hAnsi="Times New Roman" w:cs="Times New Roman"/>
            <w:sz w:val="24"/>
            <w:szCs w:val="24"/>
          </w:rPr>
          <w:t>} {</w:t>
        </w:r>
        <w:proofErr w:type="spellStart"/>
        <w:r w:rsidRPr="00D46C61">
          <w:rPr>
            <w:rFonts w:ascii="Times New Roman" w:eastAsia="Times New Roman" w:hAnsi="Times New Roman" w:cs="Times New Roman"/>
            <w:sz w:val="24"/>
            <w:szCs w:val="24"/>
          </w:rPr>
          <w:t>Lastname</w:t>
        </w:r>
        <w:proofErr w:type="spellEnd"/>
        <w:r w:rsidRPr="00D46C61">
          <w:rPr>
            <w:rFonts w:ascii="Times New Roman" w:eastAsia="Times New Roman" w:hAnsi="Times New Roman" w:cs="Times New Roman"/>
            <w:sz w:val="24"/>
            <w:szCs w:val="24"/>
          </w:rPr>
          <w:t>} should be replaced with individuals first and last name properly for all recipients</w:t>
        </w:r>
        <w:r w:rsidRPr="00D46C61">
          <w:rPr>
            <w:rFonts w:ascii="Times New Roman" w:eastAsia="Times New Roman" w:hAnsi="Times New Roman" w:cs="Times New Roman"/>
            <w:sz w:val="24"/>
            <w:szCs w:val="24"/>
          </w:rPr>
          <w:br/>
          <w:t>7. If reports with dynamic values are included in email body, report data should be calculated correctly</w:t>
        </w:r>
        <w:r w:rsidRPr="00D46C61">
          <w:rPr>
            <w:rFonts w:ascii="Times New Roman" w:eastAsia="Times New Roman" w:hAnsi="Times New Roman" w:cs="Times New Roman"/>
            <w:sz w:val="24"/>
            <w:szCs w:val="24"/>
          </w:rPr>
          <w:br/>
          <w:t>8. Email sender name should not be blank</w:t>
        </w:r>
        <w:r w:rsidRPr="00D46C61">
          <w:rPr>
            <w:rFonts w:ascii="Times New Roman" w:eastAsia="Times New Roman" w:hAnsi="Times New Roman" w:cs="Times New Roman"/>
            <w:sz w:val="24"/>
            <w:szCs w:val="24"/>
          </w:rPr>
          <w:br/>
          <w:t>9. Emails should be checked in different email clients like Outlook, Gmail, Hotmail, Yahoo! mail etc</w:t>
        </w:r>
        <w:proofErr w:type="gramStart"/>
        <w:r w:rsidRPr="00D46C61">
          <w:rPr>
            <w:rFonts w:ascii="Times New Roman" w:eastAsia="Times New Roman" w:hAnsi="Times New Roman" w:cs="Times New Roman"/>
            <w:sz w:val="24"/>
            <w:szCs w:val="24"/>
          </w:rPr>
          <w:t>.</w:t>
        </w:r>
        <w:proofErr w:type="gramEnd"/>
        <w:r w:rsidRPr="00D46C61">
          <w:rPr>
            <w:rFonts w:ascii="Times New Roman" w:eastAsia="Times New Roman" w:hAnsi="Times New Roman" w:cs="Times New Roman"/>
            <w:sz w:val="24"/>
            <w:szCs w:val="24"/>
          </w:rPr>
          <w:br/>
          <w:t>10. Check send email functionality using TO, CC and BCC fields</w:t>
        </w:r>
        <w:r w:rsidRPr="00D46C61">
          <w:rPr>
            <w:rFonts w:ascii="Times New Roman" w:eastAsia="Times New Roman" w:hAnsi="Times New Roman" w:cs="Times New Roman"/>
            <w:sz w:val="24"/>
            <w:szCs w:val="24"/>
          </w:rPr>
          <w:br/>
          <w:t>11. Check plain text emails</w:t>
        </w:r>
        <w:r w:rsidRPr="00D46C61">
          <w:rPr>
            <w:rFonts w:ascii="Times New Roman" w:eastAsia="Times New Roman" w:hAnsi="Times New Roman" w:cs="Times New Roman"/>
            <w:sz w:val="24"/>
            <w:szCs w:val="24"/>
          </w:rPr>
          <w:br/>
          <w:t>12. Check HTML format emails</w:t>
        </w:r>
        <w:r w:rsidRPr="00D46C61">
          <w:rPr>
            <w:rFonts w:ascii="Times New Roman" w:eastAsia="Times New Roman" w:hAnsi="Times New Roman" w:cs="Times New Roman"/>
            <w:sz w:val="24"/>
            <w:szCs w:val="24"/>
          </w:rPr>
          <w:br/>
          <w:t>13. Check email header and footer for company logo, privacy policy and other links</w:t>
        </w:r>
        <w:r w:rsidRPr="00D46C61">
          <w:rPr>
            <w:rFonts w:ascii="Times New Roman" w:eastAsia="Times New Roman" w:hAnsi="Times New Roman" w:cs="Times New Roman"/>
            <w:sz w:val="24"/>
            <w:szCs w:val="24"/>
          </w:rPr>
          <w:br/>
          <w:t>14. Check emails with attachments</w:t>
        </w:r>
        <w:r w:rsidRPr="00D46C61">
          <w:rPr>
            <w:rFonts w:ascii="Times New Roman" w:eastAsia="Times New Roman" w:hAnsi="Times New Roman" w:cs="Times New Roman"/>
            <w:sz w:val="24"/>
            <w:szCs w:val="24"/>
          </w:rPr>
          <w:br/>
          <w:t xml:space="preserve">15. </w:t>
        </w:r>
        <w:proofErr w:type="gramStart"/>
        <w:r w:rsidRPr="00D46C61">
          <w:rPr>
            <w:rFonts w:ascii="Times New Roman" w:eastAsia="Times New Roman" w:hAnsi="Times New Roman" w:cs="Times New Roman"/>
            <w:sz w:val="24"/>
            <w:szCs w:val="24"/>
          </w:rPr>
          <w:t>Check send</w:t>
        </w:r>
        <w:proofErr w:type="gramEnd"/>
        <w:r w:rsidRPr="00D46C61">
          <w:rPr>
            <w:rFonts w:ascii="Times New Roman" w:eastAsia="Times New Roman" w:hAnsi="Times New Roman" w:cs="Times New Roman"/>
            <w:sz w:val="24"/>
            <w:szCs w:val="24"/>
          </w:rPr>
          <w:t xml:space="preserve"> email functionality to single, multiple or distribution list recipients</w:t>
        </w:r>
        <w:r w:rsidRPr="00D46C61">
          <w:rPr>
            <w:rFonts w:ascii="Times New Roman" w:eastAsia="Times New Roman" w:hAnsi="Times New Roman" w:cs="Times New Roman"/>
            <w:sz w:val="24"/>
            <w:szCs w:val="24"/>
          </w:rPr>
          <w:br/>
          <w:t>16. Check if reply to email address is correct</w:t>
        </w:r>
        <w:r w:rsidRPr="00D46C61">
          <w:rPr>
            <w:rFonts w:ascii="Times New Roman" w:eastAsia="Times New Roman" w:hAnsi="Times New Roman" w:cs="Times New Roman"/>
            <w:sz w:val="24"/>
            <w:szCs w:val="24"/>
          </w:rPr>
          <w:br/>
          <w:t>17. Check sending high volume of emails</w:t>
        </w:r>
      </w:ins>
    </w:p>
    <w:p w:rsidR="00D46C61" w:rsidRPr="00D46C61" w:rsidRDefault="00D46C61" w:rsidP="00D46C61">
      <w:pPr>
        <w:spacing w:before="100" w:beforeAutospacing="1" w:after="100" w:afterAutospacing="1" w:line="240" w:lineRule="auto"/>
        <w:outlineLvl w:val="2"/>
        <w:rPr>
          <w:ins w:id="49" w:author="Unknown"/>
          <w:rFonts w:ascii="Times New Roman" w:eastAsia="Times New Roman" w:hAnsi="Times New Roman" w:cs="Times New Roman"/>
          <w:b/>
          <w:bCs/>
          <w:sz w:val="27"/>
          <w:szCs w:val="27"/>
        </w:rPr>
      </w:pPr>
      <w:ins w:id="50" w:author="Unknown">
        <w:r w:rsidRPr="00D46C61">
          <w:rPr>
            <w:rFonts w:ascii="Times New Roman" w:eastAsia="Times New Roman" w:hAnsi="Times New Roman" w:cs="Times New Roman"/>
            <w:b/>
            <w:bCs/>
            <w:sz w:val="27"/>
            <w:szCs w:val="27"/>
            <w:u w:val="single"/>
          </w:rPr>
          <w:t>Test Scenarios for Excel Export Functionality</w:t>
        </w:r>
      </w:ins>
    </w:p>
    <w:p w:rsidR="00D46C61" w:rsidRPr="00D46C61" w:rsidRDefault="00D46C61" w:rsidP="00D46C61">
      <w:pPr>
        <w:spacing w:before="100" w:beforeAutospacing="1" w:after="100" w:afterAutospacing="1" w:line="240" w:lineRule="auto"/>
        <w:rPr>
          <w:ins w:id="51" w:author="Unknown"/>
          <w:rFonts w:ascii="Times New Roman" w:eastAsia="Times New Roman" w:hAnsi="Times New Roman" w:cs="Times New Roman"/>
          <w:sz w:val="24"/>
          <w:szCs w:val="24"/>
        </w:rPr>
      </w:pPr>
      <w:ins w:id="52" w:author="Unknown">
        <w:r w:rsidRPr="00D46C61">
          <w:rPr>
            <w:rFonts w:ascii="Times New Roman" w:eastAsia="Times New Roman" w:hAnsi="Times New Roman" w:cs="Times New Roman"/>
            <w:sz w:val="24"/>
            <w:szCs w:val="24"/>
          </w:rPr>
          <w:t>1. File should get exported in proper file extension</w:t>
        </w:r>
        <w:r w:rsidRPr="00D46C61">
          <w:rPr>
            <w:rFonts w:ascii="Times New Roman" w:eastAsia="Times New Roman" w:hAnsi="Times New Roman" w:cs="Times New Roman"/>
            <w:sz w:val="24"/>
            <w:szCs w:val="24"/>
          </w:rPr>
          <w:br/>
          <w:t>2. File name for the exported Excel file should be as per the standards e.g. if file name is using timestamp, it should get replaced properly with actual timestamp at the time of exporting the file</w:t>
        </w:r>
        <w:r w:rsidRPr="00D46C61">
          <w:rPr>
            <w:rFonts w:ascii="Times New Roman" w:eastAsia="Times New Roman" w:hAnsi="Times New Roman" w:cs="Times New Roman"/>
            <w:sz w:val="24"/>
            <w:szCs w:val="24"/>
          </w:rPr>
          <w:br/>
          <w:t>3. Check for date format if exported Excel file contains date columns</w:t>
        </w:r>
        <w:r w:rsidRPr="00D46C61">
          <w:rPr>
            <w:rFonts w:ascii="Times New Roman" w:eastAsia="Times New Roman" w:hAnsi="Times New Roman" w:cs="Times New Roman"/>
            <w:sz w:val="24"/>
            <w:szCs w:val="24"/>
          </w:rPr>
          <w:br/>
        </w:r>
        <w:r w:rsidRPr="00D46C61">
          <w:rPr>
            <w:rFonts w:ascii="Times New Roman" w:eastAsia="Times New Roman" w:hAnsi="Times New Roman" w:cs="Times New Roman"/>
            <w:sz w:val="24"/>
            <w:szCs w:val="24"/>
          </w:rPr>
          <w:lastRenderedPageBreak/>
          <w:t>4. Check number formatting for numeric or currency values. Formatting should be same as shown on page</w:t>
        </w:r>
        <w:r w:rsidRPr="00D46C61">
          <w:rPr>
            <w:rFonts w:ascii="Times New Roman" w:eastAsia="Times New Roman" w:hAnsi="Times New Roman" w:cs="Times New Roman"/>
            <w:sz w:val="24"/>
            <w:szCs w:val="24"/>
          </w:rPr>
          <w:br/>
          <w:t>5. Exported file should have columns with proper column names</w:t>
        </w:r>
        <w:r w:rsidRPr="00D46C61">
          <w:rPr>
            <w:rFonts w:ascii="Times New Roman" w:eastAsia="Times New Roman" w:hAnsi="Times New Roman" w:cs="Times New Roman"/>
            <w:sz w:val="24"/>
            <w:szCs w:val="24"/>
          </w:rPr>
          <w:br/>
          <w:t>6. Default page sorting should be carried in exported file as well</w:t>
        </w:r>
        <w:r w:rsidRPr="00D46C61">
          <w:rPr>
            <w:rFonts w:ascii="Times New Roman" w:eastAsia="Times New Roman" w:hAnsi="Times New Roman" w:cs="Times New Roman"/>
            <w:sz w:val="24"/>
            <w:szCs w:val="24"/>
          </w:rPr>
          <w:br/>
          <w:t>7. Excel file data should be formatted properly with header and footer text, date, page numbers etc. values for all pages</w:t>
        </w:r>
        <w:r w:rsidRPr="00D46C61">
          <w:rPr>
            <w:rFonts w:ascii="Times New Roman" w:eastAsia="Times New Roman" w:hAnsi="Times New Roman" w:cs="Times New Roman"/>
            <w:sz w:val="24"/>
            <w:szCs w:val="24"/>
          </w:rPr>
          <w:br/>
          <w:t>8. Check if data displayed on page and exported Excel file is same</w:t>
        </w:r>
        <w:r w:rsidRPr="00D46C61">
          <w:rPr>
            <w:rFonts w:ascii="Times New Roman" w:eastAsia="Times New Roman" w:hAnsi="Times New Roman" w:cs="Times New Roman"/>
            <w:sz w:val="24"/>
            <w:szCs w:val="24"/>
          </w:rPr>
          <w:br/>
          <w:t>9. Check export functionality when pagination is enabled</w:t>
        </w:r>
        <w:r w:rsidRPr="00D46C61">
          <w:rPr>
            <w:rFonts w:ascii="Times New Roman" w:eastAsia="Times New Roman" w:hAnsi="Times New Roman" w:cs="Times New Roman"/>
            <w:sz w:val="24"/>
            <w:szCs w:val="24"/>
          </w:rPr>
          <w:br/>
          <w:t xml:space="preserve">10. Check if export button is showing proper icon according to exported file type e.g. Excel file icon for </w:t>
        </w:r>
        <w:proofErr w:type="spellStart"/>
        <w:r w:rsidRPr="00D46C61">
          <w:rPr>
            <w:rFonts w:ascii="Times New Roman" w:eastAsia="Times New Roman" w:hAnsi="Times New Roman" w:cs="Times New Roman"/>
            <w:sz w:val="24"/>
            <w:szCs w:val="24"/>
          </w:rPr>
          <w:t>xls</w:t>
        </w:r>
        <w:proofErr w:type="spellEnd"/>
        <w:r w:rsidRPr="00D46C61">
          <w:rPr>
            <w:rFonts w:ascii="Times New Roman" w:eastAsia="Times New Roman" w:hAnsi="Times New Roman" w:cs="Times New Roman"/>
            <w:sz w:val="24"/>
            <w:szCs w:val="24"/>
          </w:rPr>
          <w:t xml:space="preserve"> files</w:t>
        </w:r>
        <w:r w:rsidRPr="00D46C61">
          <w:rPr>
            <w:rFonts w:ascii="Times New Roman" w:eastAsia="Times New Roman" w:hAnsi="Times New Roman" w:cs="Times New Roman"/>
            <w:sz w:val="24"/>
            <w:szCs w:val="24"/>
          </w:rPr>
          <w:br/>
          <w:t>11. Check export functionality for files with very large size</w:t>
        </w:r>
        <w:r w:rsidRPr="00D46C61">
          <w:rPr>
            <w:rFonts w:ascii="Times New Roman" w:eastAsia="Times New Roman" w:hAnsi="Times New Roman" w:cs="Times New Roman"/>
            <w:sz w:val="24"/>
            <w:szCs w:val="24"/>
          </w:rPr>
          <w:br/>
          <w:t>12. Check export functionality for pages containing special characters. Check if these special characters are exported properly in Excel file</w:t>
        </w:r>
      </w:ins>
    </w:p>
    <w:p w:rsidR="00D46C61" w:rsidRPr="00D46C61" w:rsidRDefault="00D46C61" w:rsidP="00D46C61">
      <w:pPr>
        <w:spacing w:before="100" w:beforeAutospacing="1" w:after="100" w:afterAutospacing="1" w:line="240" w:lineRule="auto"/>
        <w:outlineLvl w:val="2"/>
        <w:rPr>
          <w:ins w:id="53" w:author="Unknown"/>
          <w:rFonts w:ascii="Times New Roman" w:eastAsia="Times New Roman" w:hAnsi="Times New Roman" w:cs="Times New Roman"/>
          <w:b/>
          <w:bCs/>
          <w:sz w:val="27"/>
          <w:szCs w:val="27"/>
        </w:rPr>
      </w:pPr>
      <w:ins w:id="54" w:author="Unknown">
        <w:r w:rsidRPr="00D46C61">
          <w:rPr>
            <w:rFonts w:ascii="Times New Roman" w:eastAsia="Times New Roman" w:hAnsi="Times New Roman" w:cs="Times New Roman"/>
            <w:b/>
            <w:bCs/>
            <w:sz w:val="27"/>
            <w:szCs w:val="27"/>
            <w:u w:val="single"/>
          </w:rPr>
          <w:t>Performance Testing Test Scenarios</w:t>
        </w:r>
      </w:ins>
    </w:p>
    <w:p w:rsidR="00D46C61" w:rsidRPr="00D46C61" w:rsidRDefault="00D46C61" w:rsidP="00D46C61">
      <w:pPr>
        <w:spacing w:before="100" w:beforeAutospacing="1" w:after="100" w:afterAutospacing="1" w:line="240" w:lineRule="auto"/>
        <w:rPr>
          <w:ins w:id="55" w:author="Unknown"/>
          <w:rFonts w:ascii="Times New Roman" w:eastAsia="Times New Roman" w:hAnsi="Times New Roman" w:cs="Times New Roman"/>
          <w:sz w:val="24"/>
          <w:szCs w:val="24"/>
        </w:rPr>
      </w:pPr>
      <w:ins w:id="56" w:author="Unknown">
        <w:r w:rsidRPr="00D46C61">
          <w:rPr>
            <w:rFonts w:ascii="Times New Roman" w:eastAsia="Times New Roman" w:hAnsi="Times New Roman" w:cs="Times New Roman"/>
            <w:sz w:val="24"/>
            <w:szCs w:val="24"/>
          </w:rPr>
          <w:t>1. Check if page load time is within acceptable range</w:t>
        </w:r>
        <w:r w:rsidRPr="00D46C61">
          <w:rPr>
            <w:rFonts w:ascii="Times New Roman" w:eastAsia="Times New Roman" w:hAnsi="Times New Roman" w:cs="Times New Roman"/>
            <w:sz w:val="24"/>
            <w:szCs w:val="24"/>
          </w:rPr>
          <w:br/>
          <w:t>2. Check page load on slow connections</w:t>
        </w:r>
        <w:r w:rsidRPr="00D46C61">
          <w:rPr>
            <w:rFonts w:ascii="Times New Roman" w:eastAsia="Times New Roman" w:hAnsi="Times New Roman" w:cs="Times New Roman"/>
            <w:sz w:val="24"/>
            <w:szCs w:val="24"/>
          </w:rPr>
          <w:br/>
          <w:t>3. Check response time for any action under light, normal, moderate and heavy load conditions</w:t>
        </w:r>
        <w:r w:rsidRPr="00D46C61">
          <w:rPr>
            <w:rFonts w:ascii="Times New Roman" w:eastAsia="Times New Roman" w:hAnsi="Times New Roman" w:cs="Times New Roman"/>
            <w:sz w:val="24"/>
            <w:szCs w:val="24"/>
          </w:rPr>
          <w:br/>
          <w:t>4. Check performance of database stored procedures and triggers</w:t>
        </w:r>
        <w:r w:rsidRPr="00D46C61">
          <w:rPr>
            <w:rFonts w:ascii="Times New Roman" w:eastAsia="Times New Roman" w:hAnsi="Times New Roman" w:cs="Times New Roman"/>
            <w:sz w:val="24"/>
            <w:szCs w:val="24"/>
          </w:rPr>
          <w:br/>
          <w:t>5. Check database query execution time</w:t>
        </w:r>
        <w:r w:rsidRPr="00D46C61">
          <w:rPr>
            <w:rFonts w:ascii="Times New Roman" w:eastAsia="Times New Roman" w:hAnsi="Times New Roman" w:cs="Times New Roman"/>
            <w:sz w:val="24"/>
            <w:szCs w:val="24"/>
          </w:rPr>
          <w:br/>
          <w:t>6. Check for load testing of application</w:t>
        </w:r>
        <w:r w:rsidRPr="00D46C61">
          <w:rPr>
            <w:rFonts w:ascii="Times New Roman" w:eastAsia="Times New Roman" w:hAnsi="Times New Roman" w:cs="Times New Roman"/>
            <w:sz w:val="24"/>
            <w:szCs w:val="24"/>
          </w:rPr>
          <w:br/>
          <w:t>7. Check for stress testing of application</w:t>
        </w:r>
        <w:r w:rsidRPr="00D46C61">
          <w:rPr>
            <w:rFonts w:ascii="Times New Roman" w:eastAsia="Times New Roman" w:hAnsi="Times New Roman" w:cs="Times New Roman"/>
            <w:sz w:val="24"/>
            <w:szCs w:val="24"/>
          </w:rPr>
          <w:br/>
          <w:t>8. Check CPU and memory usage under peak load condition</w:t>
        </w:r>
      </w:ins>
    </w:p>
    <w:p w:rsidR="00D46C61" w:rsidRPr="00D46C61" w:rsidRDefault="00D46C61" w:rsidP="00D46C61">
      <w:pPr>
        <w:spacing w:before="100" w:beforeAutospacing="1" w:after="100" w:afterAutospacing="1" w:line="240" w:lineRule="auto"/>
        <w:outlineLvl w:val="2"/>
        <w:rPr>
          <w:ins w:id="57" w:author="Unknown"/>
          <w:rFonts w:ascii="Times New Roman" w:eastAsia="Times New Roman" w:hAnsi="Times New Roman" w:cs="Times New Roman"/>
          <w:b/>
          <w:bCs/>
          <w:sz w:val="27"/>
          <w:szCs w:val="27"/>
        </w:rPr>
      </w:pPr>
      <w:ins w:id="58" w:author="Unknown">
        <w:r w:rsidRPr="00D46C61">
          <w:rPr>
            <w:rFonts w:ascii="Times New Roman" w:eastAsia="Times New Roman" w:hAnsi="Times New Roman" w:cs="Times New Roman"/>
            <w:b/>
            <w:bCs/>
            <w:sz w:val="27"/>
            <w:szCs w:val="27"/>
            <w:u w:val="single"/>
          </w:rPr>
          <w:fldChar w:fldCharType="begin"/>
        </w:r>
        <w:r w:rsidRPr="00D46C61">
          <w:rPr>
            <w:rFonts w:ascii="Times New Roman" w:eastAsia="Times New Roman" w:hAnsi="Times New Roman" w:cs="Times New Roman"/>
            <w:b/>
            <w:bCs/>
            <w:sz w:val="27"/>
            <w:szCs w:val="27"/>
            <w:u w:val="single"/>
          </w:rPr>
          <w:instrText xml:space="preserve"> HYPERLINK "http://www.softwaretestinghelp.com/security-testing-of-web-applications/" \o "Securtiy testing of web applications" </w:instrText>
        </w:r>
        <w:r w:rsidRPr="00D46C61">
          <w:rPr>
            <w:rFonts w:ascii="Times New Roman" w:eastAsia="Times New Roman" w:hAnsi="Times New Roman" w:cs="Times New Roman"/>
            <w:b/>
            <w:bCs/>
            <w:sz w:val="27"/>
            <w:szCs w:val="27"/>
            <w:u w:val="single"/>
          </w:rPr>
          <w:fldChar w:fldCharType="separate"/>
        </w:r>
        <w:r w:rsidRPr="00D46C61">
          <w:rPr>
            <w:rFonts w:ascii="Times New Roman" w:eastAsia="Times New Roman" w:hAnsi="Times New Roman" w:cs="Times New Roman"/>
            <w:b/>
            <w:bCs/>
            <w:color w:val="0000FF"/>
            <w:sz w:val="27"/>
            <w:szCs w:val="27"/>
            <w:u w:val="single"/>
          </w:rPr>
          <w:t>Security Testing</w:t>
        </w:r>
        <w:r w:rsidRPr="00D46C61">
          <w:rPr>
            <w:rFonts w:ascii="Times New Roman" w:eastAsia="Times New Roman" w:hAnsi="Times New Roman" w:cs="Times New Roman"/>
            <w:b/>
            <w:bCs/>
            <w:sz w:val="27"/>
            <w:szCs w:val="27"/>
            <w:u w:val="single"/>
          </w:rPr>
          <w:fldChar w:fldCharType="end"/>
        </w:r>
        <w:r w:rsidRPr="00D46C61">
          <w:rPr>
            <w:rFonts w:ascii="Times New Roman" w:eastAsia="Times New Roman" w:hAnsi="Times New Roman" w:cs="Times New Roman"/>
            <w:b/>
            <w:bCs/>
            <w:sz w:val="27"/>
            <w:szCs w:val="27"/>
            <w:u w:val="single"/>
          </w:rPr>
          <w:t xml:space="preserve"> Test Scenarios</w:t>
        </w:r>
      </w:ins>
    </w:p>
    <w:p w:rsidR="00D46C61" w:rsidRPr="00D46C61" w:rsidRDefault="00D46C61" w:rsidP="00D46C61">
      <w:pPr>
        <w:spacing w:before="100" w:beforeAutospacing="1" w:after="100" w:afterAutospacing="1" w:line="240" w:lineRule="auto"/>
        <w:rPr>
          <w:ins w:id="59" w:author="Unknown"/>
          <w:rFonts w:ascii="Times New Roman" w:eastAsia="Times New Roman" w:hAnsi="Times New Roman" w:cs="Times New Roman"/>
          <w:sz w:val="24"/>
          <w:szCs w:val="24"/>
        </w:rPr>
      </w:pPr>
      <w:ins w:id="60" w:author="Unknown">
        <w:r w:rsidRPr="00D46C61">
          <w:rPr>
            <w:rFonts w:ascii="Times New Roman" w:eastAsia="Times New Roman" w:hAnsi="Times New Roman" w:cs="Times New Roman"/>
            <w:sz w:val="24"/>
            <w:szCs w:val="24"/>
          </w:rPr>
          <w:t>1. Check for SQL injection attacks</w:t>
        </w:r>
        <w:r w:rsidRPr="00D46C61">
          <w:rPr>
            <w:rFonts w:ascii="Times New Roman" w:eastAsia="Times New Roman" w:hAnsi="Times New Roman" w:cs="Times New Roman"/>
            <w:sz w:val="24"/>
            <w:szCs w:val="24"/>
          </w:rPr>
          <w:br/>
          <w:t>2. Secure pages should use HTTPS protocol</w:t>
        </w:r>
        <w:r w:rsidRPr="00D46C61">
          <w:rPr>
            <w:rFonts w:ascii="Times New Roman" w:eastAsia="Times New Roman" w:hAnsi="Times New Roman" w:cs="Times New Roman"/>
            <w:sz w:val="24"/>
            <w:szCs w:val="24"/>
          </w:rPr>
          <w:br/>
          <w:t>3. Page crash should not reveal application or server info. Error page should be displayed for this</w:t>
        </w:r>
        <w:r w:rsidRPr="00D46C61">
          <w:rPr>
            <w:rFonts w:ascii="Times New Roman" w:eastAsia="Times New Roman" w:hAnsi="Times New Roman" w:cs="Times New Roman"/>
            <w:sz w:val="24"/>
            <w:szCs w:val="24"/>
          </w:rPr>
          <w:br/>
          <w:t>4. Escape special characters in input</w:t>
        </w:r>
        <w:r w:rsidRPr="00D46C61">
          <w:rPr>
            <w:rFonts w:ascii="Times New Roman" w:eastAsia="Times New Roman" w:hAnsi="Times New Roman" w:cs="Times New Roman"/>
            <w:sz w:val="24"/>
            <w:szCs w:val="24"/>
          </w:rPr>
          <w:br/>
          <w:t>5. Error messages should not reveal any sensitive information</w:t>
        </w:r>
        <w:r w:rsidRPr="00D46C61">
          <w:rPr>
            <w:rFonts w:ascii="Times New Roman" w:eastAsia="Times New Roman" w:hAnsi="Times New Roman" w:cs="Times New Roman"/>
            <w:sz w:val="24"/>
            <w:szCs w:val="24"/>
          </w:rPr>
          <w:br/>
          <w:t>6. All credentials should be transferred over an encrypted channel</w:t>
        </w:r>
        <w:r w:rsidRPr="00D46C61">
          <w:rPr>
            <w:rFonts w:ascii="Times New Roman" w:eastAsia="Times New Roman" w:hAnsi="Times New Roman" w:cs="Times New Roman"/>
            <w:sz w:val="24"/>
            <w:szCs w:val="24"/>
          </w:rPr>
          <w:br/>
          <w:t>7. Test password security and password policy enforcement</w:t>
        </w:r>
        <w:r w:rsidRPr="00D46C61">
          <w:rPr>
            <w:rFonts w:ascii="Times New Roman" w:eastAsia="Times New Roman" w:hAnsi="Times New Roman" w:cs="Times New Roman"/>
            <w:sz w:val="24"/>
            <w:szCs w:val="24"/>
          </w:rPr>
          <w:br/>
          <w:t>8. Check application logout functionality</w:t>
        </w:r>
        <w:r w:rsidRPr="00D46C61">
          <w:rPr>
            <w:rFonts w:ascii="Times New Roman" w:eastAsia="Times New Roman" w:hAnsi="Times New Roman" w:cs="Times New Roman"/>
            <w:sz w:val="24"/>
            <w:szCs w:val="24"/>
          </w:rPr>
          <w:br/>
          <w:t>9. Check for Brute Force Attacks</w:t>
        </w:r>
        <w:r w:rsidRPr="00D46C61">
          <w:rPr>
            <w:rFonts w:ascii="Times New Roman" w:eastAsia="Times New Roman" w:hAnsi="Times New Roman" w:cs="Times New Roman"/>
            <w:sz w:val="24"/>
            <w:szCs w:val="24"/>
          </w:rPr>
          <w:br/>
          <w:t>10. Cookie information should be stored in encrypted format only</w:t>
        </w:r>
        <w:r w:rsidRPr="00D46C61">
          <w:rPr>
            <w:rFonts w:ascii="Times New Roman" w:eastAsia="Times New Roman" w:hAnsi="Times New Roman" w:cs="Times New Roman"/>
            <w:sz w:val="24"/>
            <w:szCs w:val="24"/>
          </w:rPr>
          <w:br/>
          <w:t>11. Check session cookie duration and session termination after timeout or logout</w:t>
        </w:r>
        <w:r w:rsidRPr="00D46C61">
          <w:rPr>
            <w:rFonts w:ascii="Times New Roman" w:eastAsia="Times New Roman" w:hAnsi="Times New Roman" w:cs="Times New Roman"/>
            <w:sz w:val="24"/>
            <w:szCs w:val="24"/>
          </w:rPr>
          <w:br/>
          <w:t>11. Session tokens should be transmitted over secured channel</w:t>
        </w:r>
        <w:r w:rsidRPr="00D46C61">
          <w:rPr>
            <w:rFonts w:ascii="Times New Roman" w:eastAsia="Times New Roman" w:hAnsi="Times New Roman" w:cs="Times New Roman"/>
            <w:sz w:val="24"/>
            <w:szCs w:val="24"/>
          </w:rPr>
          <w:br/>
          <w:t>13. Password should not be stored in cookies</w:t>
        </w:r>
        <w:r w:rsidRPr="00D46C61">
          <w:rPr>
            <w:rFonts w:ascii="Times New Roman" w:eastAsia="Times New Roman" w:hAnsi="Times New Roman" w:cs="Times New Roman"/>
            <w:sz w:val="24"/>
            <w:szCs w:val="24"/>
          </w:rPr>
          <w:br/>
          <w:t>14. Test for Denial of Service attacks</w:t>
        </w:r>
        <w:r w:rsidRPr="00D46C61">
          <w:rPr>
            <w:rFonts w:ascii="Times New Roman" w:eastAsia="Times New Roman" w:hAnsi="Times New Roman" w:cs="Times New Roman"/>
            <w:sz w:val="24"/>
            <w:szCs w:val="24"/>
          </w:rPr>
          <w:br/>
          <w:t>15. Test for memory leakage</w:t>
        </w:r>
        <w:r w:rsidRPr="00D46C61">
          <w:rPr>
            <w:rFonts w:ascii="Times New Roman" w:eastAsia="Times New Roman" w:hAnsi="Times New Roman" w:cs="Times New Roman"/>
            <w:sz w:val="24"/>
            <w:szCs w:val="24"/>
          </w:rPr>
          <w:br/>
          <w:t>16. Test unauthorized application access by manipulating variable values in browser address bar</w:t>
        </w:r>
        <w:r w:rsidRPr="00D46C61">
          <w:rPr>
            <w:rFonts w:ascii="Times New Roman" w:eastAsia="Times New Roman" w:hAnsi="Times New Roman" w:cs="Times New Roman"/>
            <w:sz w:val="24"/>
            <w:szCs w:val="24"/>
          </w:rPr>
          <w:br/>
          <w:t xml:space="preserve">17. </w:t>
        </w:r>
        <w:proofErr w:type="gramStart"/>
        <w:r w:rsidRPr="00D46C61">
          <w:rPr>
            <w:rFonts w:ascii="Times New Roman" w:eastAsia="Times New Roman" w:hAnsi="Times New Roman" w:cs="Times New Roman"/>
            <w:sz w:val="24"/>
            <w:szCs w:val="24"/>
          </w:rPr>
          <w:t>Test file</w:t>
        </w:r>
        <w:proofErr w:type="gramEnd"/>
        <w:r w:rsidRPr="00D46C61">
          <w:rPr>
            <w:rFonts w:ascii="Times New Roman" w:eastAsia="Times New Roman" w:hAnsi="Times New Roman" w:cs="Times New Roman"/>
            <w:sz w:val="24"/>
            <w:szCs w:val="24"/>
          </w:rPr>
          <w:t xml:space="preserve"> extension handing so that exe files are not uploaded and executed on server</w:t>
        </w:r>
        <w:r w:rsidRPr="00D46C61">
          <w:rPr>
            <w:rFonts w:ascii="Times New Roman" w:eastAsia="Times New Roman" w:hAnsi="Times New Roman" w:cs="Times New Roman"/>
            <w:sz w:val="24"/>
            <w:szCs w:val="24"/>
          </w:rPr>
          <w:br/>
          <w:t>18. Sensitive fields like passwords and credit card information should not have auto complete enabled</w:t>
        </w:r>
        <w:r w:rsidRPr="00D46C61">
          <w:rPr>
            <w:rFonts w:ascii="Times New Roman" w:eastAsia="Times New Roman" w:hAnsi="Times New Roman" w:cs="Times New Roman"/>
            <w:sz w:val="24"/>
            <w:szCs w:val="24"/>
          </w:rPr>
          <w:br/>
        </w:r>
        <w:r w:rsidRPr="00D46C61">
          <w:rPr>
            <w:rFonts w:ascii="Times New Roman" w:eastAsia="Times New Roman" w:hAnsi="Times New Roman" w:cs="Times New Roman"/>
            <w:sz w:val="24"/>
            <w:szCs w:val="24"/>
          </w:rPr>
          <w:lastRenderedPageBreak/>
          <w:t>19. File upload functionality should use file type restrictions and also anti-virus for scanning uploaded files</w:t>
        </w:r>
        <w:r w:rsidRPr="00D46C61">
          <w:rPr>
            <w:rFonts w:ascii="Times New Roman" w:eastAsia="Times New Roman" w:hAnsi="Times New Roman" w:cs="Times New Roman"/>
            <w:sz w:val="24"/>
            <w:szCs w:val="24"/>
          </w:rPr>
          <w:br/>
          <w:t>20. Check if directory listing is prohibited</w:t>
        </w:r>
        <w:r w:rsidRPr="00D46C61">
          <w:rPr>
            <w:rFonts w:ascii="Times New Roman" w:eastAsia="Times New Roman" w:hAnsi="Times New Roman" w:cs="Times New Roman"/>
            <w:sz w:val="24"/>
            <w:szCs w:val="24"/>
          </w:rPr>
          <w:br/>
          <w:t>21. Password and other sensitive fields should be masked while typing</w:t>
        </w:r>
        <w:r w:rsidRPr="00D46C61">
          <w:rPr>
            <w:rFonts w:ascii="Times New Roman" w:eastAsia="Times New Roman" w:hAnsi="Times New Roman" w:cs="Times New Roman"/>
            <w:sz w:val="24"/>
            <w:szCs w:val="24"/>
          </w:rPr>
          <w:br/>
          <w:t>22. Check if forgot password functionality is secured with features like temporary password expiry after specified hours and security question is asked before changing or requesting new password</w:t>
        </w:r>
        <w:r w:rsidRPr="00D46C61">
          <w:rPr>
            <w:rFonts w:ascii="Times New Roman" w:eastAsia="Times New Roman" w:hAnsi="Times New Roman" w:cs="Times New Roman"/>
            <w:sz w:val="24"/>
            <w:szCs w:val="24"/>
          </w:rPr>
          <w:br/>
          <w:t>23. Verify CAPTCHA functionality</w:t>
        </w:r>
        <w:r w:rsidRPr="00D46C61">
          <w:rPr>
            <w:rFonts w:ascii="Times New Roman" w:eastAsia="Times New Roman" w:hAnsi="Times New Roman" w:cs="Times New Roman"/>
            <w:sz w:val="24"/>
            <w:szCs w:val="24"/>
          </w:rPr>
          <w:br/>
          <w:t>24. Check if important events are logged in log files</w:t>
        </w:r>
        <w:r w:rsidRPr="00D46C61">
          <w:rPr>
            <w:rFonts w:ascii="Times New Roman" w:eastAsia="Times New Roman" w:hAnsi="Times New Roman" w:cs="Times New Roman"/>
            <w:sz w:val="24"/>
            <w:szCs w:val="24"/>
          </w:rPr>
          <w:br/>
          <w:t>25. Check if access privileges are implemented correctly</w:t>
        </w:r>
      </w:ins>
    </w:p>
    <w:p w:rsidR="00D46C61" w:rsidRPr="00D46C61" w:rsidRDefault="00D46C61" w:rsidP="00D46C61">
      <w:pPr>
        <w:spacing w:before="100" w:beforeAutospacing="1" w:after="100" w:afterAutospacing="1" w:line="240" w:lineRule="auto"/>
        <w:rPr>
          <w:rFonts w:ascii="Times New Roman" w:eastAsia="Times New Roman" w:hAnsi="Times New Roman" w:cs="Times New Roman"/>
          <w:sz w:val="24"/>
          <w:szCs w:val="24"/>
        </w:rPr>
      </w:pPr>
      <w:r w:rsidRPr="00D46C61">
        <w:rPr>
          <w:rFonts w:ascii="Times New Roman" w:eastAsia="Times New Roman" w:hAnsi="Times New Roman" w:cs="Times New Roman"/>
          <w:b/>
          <w:bCs/>
          <w:sz w:val="24"/>
          <w:szCs w:val="24"/>
        </w:rPr>
        <w:t>What is Penetration Testing?</w:t>
      </w:r>
      <w:r w:rsidRPr="00D46C61">
        <w:rPr>
          <w:rFonts w:ascii="Times New Roman" w:eastAsia="Times New Roman" w:hAnsi="Times New Roman" w:cs="Times New Roman"/>
          <w:sz w:val="24"/>
          <w:szCs w:val="24"/>
        </w:rPr>
        <w:br/>
        <w:t>It’s the process to identify security vulnerabilities in an application by evaluating the system or network with various malicious techniques. Purpose of this test is to secure important data from outsiders like hackers who can have unauthorized access to system. Once vulnerability is identified it is used to exploit system in order to gain access to sensitive information.</w:t>
      </w:r>
    </w:p>
    <w:p w:rsidR="00D46C61" w:rsidRPr="00D46C61" w:rsidRDefault="00D46C61" w:rsidP="00D46C61">
      <w:pPr>
        <w:spacing w:before="100" w:beforeAutospacing="1" w:after="100" w:afterAutospacing="1" w:line="240" w:lineRule="auto"/>
        <w:rPr>
          <w:rFonts w:ascii="Times New Roman" w:eastAsia="Times New Roman" w:hAnsi="Times New Roman" w:cs="Times New Roman"/>
          <w:sz w:val="24"/>
          <w:szCs w:val="24"/>
        </w:rPr>
      </w:pPr>
      <w:r w:rsidRPr="00D46C61">
        <w:rPr>
          <w:rFonts w:ascii="Times New Roman" w:eastAsia="Times New Roman" w:hAnsi="Times New Roman" w:cs="Times New Roman"/>
          <w:b/>
          <w:bCs/>
          <w:sz w:val="24"/>
          <w:szCs w:val="24"/>
        </w:rPr>
        <w:t>Causes of vulnerabilities</w:t>
      </w:r>
      <w:proofErr w:type="gramStart"/>
      <w:r w:rsidRPr="00D46C61">
        <w:rPr>
          <w:rFonts w:ascii="Times New Roman" w:eastAsia="Times New Roman" w:hAnsi="Times New Roman" w:cs="Times New Roman"/>
          <w:b/>
          <w:bCs/>
          <w:sz w:val="24"/>
          <w:szCs w:val="24"/>
        </w:rPr>
        <w:t>:</w:t>
      </w:r>
      <w:proofErr w:type="gramEnd"/>
      <w:r w:rsidRPr="00D46C61">
        <w:rPr>
          <w:rFonts w:ascii="Times New Roman" w:eastAsia="Times New Roman" w:hAnsi="Times New Roman" w:cs="Times New Roman"/>
          <w:sz w:val="24"/>
          <w:szCs w:val="24"/>
        </w:rPr>
        <w:br/>
        <w:t>- Design and development errors</w:t>
      </w:r>
      <w:r w:rsidRPr="00D46C61">
        <w:rPr>
          <w:rFonts w:ascii="Times New Roman" w:eastAsia="Times New Roman" w:hAnsi="Times New Roman" w:cs="Times New Roman"/>
          <w:sz w:val="24"/>
          <w:szCs w:val="24"/>
        </w:rPr>
        <w:br/>
        <w:t>- Poor system configuration</w:t>
      </w:r>
      <w:r w:rsidRPr="00D46C61">
        <w:rPr>
          <w:rFonts w:ascii="Times New Roman" w:eastAsia="Times New Roman" w:hAnsi="Times New Roman" w:cs="Times New Roman"/>
          <w:sz w:val="24"/>
          <w:szCs w:val="24"/>
        </w:rPr>
        <w:br/>
        <w:t>- Human errors</w:t>
      </w:r>
    </w:p>
    <w:p w:rsidR="00D46C61" w:rsidRPr="00D46C61" w:rsidRDefault="00D46C61" w:rsidP="00D46C61">
      <w:pPr>
        <w:spacing w:before="100" w:beforeAutospacing="1" w:after="100" w:afterAutospacing="1" w:line="240" w:lineRule="auto"/>
        <w:outlineLvl w:val="2"/>
        <w:rPr>
          <w:rFonts w:ascii="Times New Roman" w:eastAsia="Times New Roman" w:hAnsi="Times New Roman" w:cs="Times New Roman"/>
          <w:b/>
          <w:bCs/>
          <w:sz w:val="27"/>
          <w:szCs w:val="27"/>
        </w:rPr>
      </w:pPr>
      <w:r w:rsidRPr="00D46C61">
        <w:rPr>
          <w:rFonts w:ascii="Times New Roman" w:eastAsia="Times New Roman" w:hAnsi="Times New Roman" w:cs="Times New Roman"/>
          <w:b/>
          <w:bCs/>
          <w:sz w:val="27"/>
          <w:szCs w:val="27"/>
        </w:rPr>
        <w:t>Why Penetration testing?</w:t>
      </w:r>
    </w:p>
    <w:p w:rsidR="00D46C61" w:rsidRPr="00D46C61" w:rsidRDefault="00D46C61" w:rsidP="00D46C61">
      <w:pPr>
        <w:spacing w:before="100" w:beforeAutospacing="1" w:after="100" w:afterAutospacing="1" w:line="240" w:lineRule="auto"/>
        <w:rPr>
          <w:rFonts w:ascii="Times New Roman" w:eastAsia="Times New Roman" w:hAnsi="Times New Roman" w:cs="Times New Roman"/>
          <w:sz w:val="24"/>
          <w:szCs w:val="24"/>
        </w:rPr>
      </w:pPr>
      <w:r w:rsidRPr="00D46C61">
        <w:rPr>
          <w:rFonts w:ascii="Times New Roman" w:eastAsia="Times New Roman" w:hAnsi="Times New Roman" w:cs="Times New Roman"/>
          <w:sz w:val="24"/>
          <w:szCs w:val="24"/>
        </w:rPr>
        <w:t>- Financial data must be secured while transferring between different systems</w:t>
      </w:r>
      <w:r w:rsidRPr="00D46C61">
        <w:rPr>
          <w:rFonts w:ascii="Times New Roman" w:eastAsia="Times New Roman" w:hAnsi="Times New Roman" w:cs="Times New Roman"/>
          <w:sz w:val="24"/>
          <w:szCs w:val="24"/>
        </w:rPr>
        <w:br/>
        <w:t>- Many clients are asking for pen testing as part of the software release cycle</w:t>
      </w:r>
      <w:r w:rsidRPr="00D46C61">
        <w:rPr>
          <w:rFonts w:ascii="Times New Roman" w:eastAsia="Times New Roman" w:hAnsi="Times New Roman" w:cs="Times New Roman"/>
          <w:sz w:val="24"/>
          <w:szCs w:val="24"/>
        </w:rPr>
        <w:br/>
        <w:t>- To secure user data</w:t>
      </w:r>
      <w:r w:rsidRPr="00D46C61">
        <w:rPr>
          <w:rFonts w:ascii="Times New Roman" w:eastAsia="Times New Roman" w:hAnsi="Times New Roman" w:cs="Times New Roman"/>
          <w:sz w:val="24"/>
          <w:szCs w:val="24"/>
        </w:rPr>
        <w:br/>
        <w:t>- To find security vulnerabilities in an application</w:t>
      </w:r>
    </w:p>
    <w:p w:rsidR="00D46C61" w:rsidRPr="00D46C61" w:rsidRDefault="00D46C61" w:rsidP="00D46C6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630930" cy="2436495"/>
            <wp:effectExtent l="0" t="0" r="7620" b="1905"/>
            <wp:docPr id="2" name="Picture 2" descr="Penetration testi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enetration testi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0930" cy="2436495"/>
                    </a:xfrm>
                    <a:prstGeom prst="rect">
                      <a:avLst/>
                    </a:prstGeom>
                    <a:noFill/>
                    <a:ln>
                      <a:noFill/>
                    </a:ln>
                  </pic:spPr>
                </pic:pic>
              </a:graphicData>
            </a:graphic>
          </wp:inline>
        </w:drawing>
      </w:r>
    </w:p>
    <w:p w:rsidR="00D46C61" w:rsidRPr="00D46C61" w:rsidRDefault="00D46C61" w:rsidP="00D46C61">
      <w:pPr>
        <w:spacing w:before="100" w:beforeAutospacing="1" w:after="100" w:afterAutospacing="1" w:line="240" w:lineRule="auto"/>
        <w:rPr>
          <w:rFonts w:ascii="Times New Roman" w:eastAsia="Times New Roman" w:hAnsi="Times New Roman" w:cs="Times New Roman"/>
          <w:sz w:val="24"/>
          <w:szCs w:val="24"/>
        </w:rPr>
      </w:pPr>
      <w:r w:rsidRPr="00D46C61">
        <w:rPr>
          <w:rFonts w:ascii="Times New Roman" w:eastAsia="Times New Roman" w:hAnsi="Times New Roman" w:cs="Times New Roman"/>
          <w:sz w:val="24"/>
          <w:szCs w:val="24"/>
        </w:rPr>
        <w:t xml:space="preserve">It’s very important for any organization to identify security issues present in internal network and computers. Using this information organization can plan defense against any hacking attempt. </w:t>
      </w:r>
      <w:r w:rsidRPr="00D46C61">
        <w:rPr>
          <w:rFonts w:ascii="Times New Roman" w:eastAsia="Times New Roman" w:hAnsi="Times New Roman" w:cs="Times New Roman"/>
          <w:sz w:val="24"/>
          <w:szCs w:val="24"/>
        </w:rPr>
        <w:lastRenderedPageBreak/>
        <w:t>User privacy and data security are the biggest concerns nowadays. Imagine if any hacker manage to get user details of social networking site like Facebook. Organization can face legal issues due to a small loophole left in a software system. Hence big organizations are looking for PCI compliance certifications before doing any business with third party clients.</w:t>
      </w:r>
    </w:p>
    <w:p w:rsidR="00D46C61" w:rsidRPr="00D46C61" w:rsidRDefault="00D46C61" w:rsidP="00D46C61">
      <w:pPr>
        <w:spacing w:before="100" w:beforeAutospacing="1" w:after="100" w:afterAutospacing="1" w:line="240" w:lineRule="auto"/>
        <w:rPr>
          <w:rFonts w:ascii="Times New Roman" w:eastAsia="Times New Roman" w:hAnsi="Times New Roman" w:cs="Times New Roman"/>
          <w:sz w:val="24"/>
          <w:szCs w:val="24"/>
        </w:rPr>
      </w:pPr>
      <w:r w:rsidRPr="00D46C61">
        <w:rPr>
          <w:rFonts w:ascii="Times New Roman" w:eastAsia="Times New Roman" w:hAnsi="Times New Roman" w:cs="Times New Roman"/>
          <w:sz w:val="24"/>
          <w:szCs w:val="24"/>
        </w:rPr>
        <w:t>What should be tested?</w:t>
      </w:r>
      <w:r w:rsidRPr="00D46C61">
        <w:rPr>
          <w:rFonts w:ascii="Times New Roman" w:eastAsia="Times New Roman" w:hAnsi="Times New Roman" w:cs="Times New Roman"/>
          <w:sz w:val="24"/>
          <w:szCs w:val="24"/>
        </w:rPr>
        <w:br/>
        <w:t>- Software</w:t>
      </w:r>
      <w:r w:rsidRPr="00D46C61">
        <w:rPr>
          <w:rFonts w:ascii="Times New Roman" w:eastAsia="Times New Roman" w:hAnsi="Times New Roman" w:cs="Times New Roman"/>
          <w:sz w:val="24"/>
          <w:szCs w:val="24"/>
        </w:rPr>
        <w:br/>
        <w:t>- Hardware</w:t>
      </w:r>
      <w:r w:rsidRPr="00D46C61">
        <w:rPr>
          <w:rFonts w:ascii="Times New Roman" w:eastAsia="Times New Roman" w:hAnsi="Times New Roman" w:cs="Times New Roman"/>
          <w:sz w:val="24"/>
          <w:szCs w:val="24"/>
        </w:rPr>
        <w:br/>
        <w:t>- Network</w:t>
      </w:r>
      <w:r w:rsidRPr="00D46C61">
        <w:rPr>
          <w:rFonts w:ascii="Times New Roman" w:eastAsia="Times New Roman" w:hAnsi="Times New Roman" w:cs="Times New Roman"/>
          <w:sz w:val="24"/>
          <w:szCs w:val="24"/>
        </w:rPr>
        <w:br/>
        <w:t>- Process</w:t>
      </w:r>
    </w:p>
    <w:p w:rsidR="00D46C61" w:rsidRPr="00D46C61" w:rsidRDefault="00D46C61" w:rsidP="00D46C61">
      <w:pPr>
        <w:spacing w:before="100" w:beforeAutospacing="1" w:after="100" w:afterAutospacing="1" w:line="240" w:lineRule="auto"/>
        <w:outlineLvl w:val="2"/>
        <w:rPr>
          <w:rFonts w:ascii="Times New Roman" w:eastAsia="Times New Roman" w:hAnsi="Times New Roman" w:cs="Times New Roman"/>
          <w:b/>
          <w:bCs/>
          <w:sz w:val="27"/>
          <w:szCs w:val="27"/>
        </w:rPr>
      </w:pPr>
      <w:r w:rsidRPr="00D46C61">
        <w:rPr>
          <w:rFonts w:ascii="Times New Roman" w:eastAsia="Times New Roman" w:hAnsi="Times New Roman" w:cs="Times New Roman"/>
          <w:b/>
          <w:bCs/>
          <w:sz w:val="27"/>
          <w:szCs w:val="27"/>
        </w:rPr>
        <w:t>Penetration Testing Types:</w:t>
      </w:r>
    </w:p>
    <w:p w:rsidR="00D46C61" w:rsidRPr="00D46C61" w:rsidRDefault="00D46C61" w:rsidP="00D46C61">
      <w:pPr>
        <w:spacing w:before="100" w:beforeAutospacing="1" w:after="100" w:afterAutospacing="1" w:line="240" w:lineRule="auto"/>
        <w:rPr>
          <w:rFonts w:ascii="Times New Roman" w:eastAsia="Times New Roman" w:hAnsi="Times New Roman" w:cs="Times New Roman"/>
          <w:sz w:val="24"/>
          <w:szCs w:val="24"/>
        </w:rPr>
      </w:pPr>
      <w:r w:rsidRPr="00D46C61">
        <w:rPr>
          <w:rFonts w:ascii="Times New Roman" w:eastAsia="Times New Roman" w:hAnsi="Times New Roman" w:cs="Times New Roman"/>
          <w:b/>
          <w:bCs/>
          <w:sz w:val="24"/>
          <w:szCs w:val="24"/>
        </w:rPr>
        <w:t>1) Social Engineering:</w:t>
      </w:r>
      <w:r w:rsidRPr="00D46C61">
        <w:rPr>
          <w:rFonts w:ascii="Times New Roman" w:eastAsia="Times New Roman" w:hAnsi="Times New Roman" w:cs="Times New Roman"/>
          <w:sz w:val="24"/>
          <w:szCs w:val="24"/>
        </w:rPr>
        <w:t xml:space="preserve"> Human errors are the main causes of security vulnerability. Security standards and policies should be followed by all staff members to avoid social engineering penetration attempt. </w:t>
      </w:r>
      <w:proofErr w:type="gramStart"/>
      <w:r w:rsidRPr="00D46C61">
        <w:rPr>
          <w:rFonts w:ascii="Times New Roman" w:eastAsia="Times New Roman" w:hAnsi="Times New Roman" w:cs="Times New Roman"/>
          <w:sz w:val="24"/>
          <w:szCs w:val="24"/>
        </w:rPr>
        <w:t>Example of these standards include</w:t>
      </w:r>
      <w:proofErr w:type="gramEnd"/>
      <w:r w:rsidRPr="00D46C61">
        <w:rPr>
          <w:rFonts w:ascii="Times New Roman" w:eastAsia="Times New Roman" w:hAnsi="Times New Roman" w:cs="Times New Roman"/>
          <w:sz w:val="24"/>
          <w:szCs w:val="24"/>
        </w:rPr>
        <w:t xml:space="preserve"> not to mention any sensitive information in email or phone communication. Security audits can be conducted to identify and correct process flaws.</w:t>
      </w:r>
    </w:p>
    <w:p w:rsidR="00D46C61" w:rsidRPr="00D46C61" w:rsidRDefault="00D46C61" w:rsidP="00D46C61">
      <w:pPr>
        <w:spacing w:before="100" w:beforeAutospacing="1" w:after="100" w:afterAutospacing="1" w:line="240" w:lineRule="auto"/>
        <w:rPr>
          <w:rFonts w:ascii="Times New Roman" w:eastAsia="Times New Roman" w:hAnsi="Times New Roman" w:cs="Times New Roman"/>
          <w:sz w:val="24"/>
          <w:szCs w:val="24"/>
        </w:rPr>
      </w:pPr>
      <w:r w:rsidRPr="00D46C61">
        <w:rPr>
          <w:rFonts w:ascii="Times New Roman" w:eastAsia="Times New Roman" w:hAnsi="Times New Roman" w:cs="Times New Roman"/>
          <w:b/>
          <w:bCs/>
          <w:sz w:val="24"/>
          <w:szCs w:val="24"/>
        </w:rPr>
        <w:t>2) Application Security Testing:</w:t>
      </w:r>
      <w:r w:rsidRPr="00D46C61">
        <w:rPr>
          <w:rFonts w:ascii="Times New Roman" w:eastAsia="Times New Roman" w:hAnsi="Times New Roman" w:cs="Times New Roman"/>
          <w:sz w:val="24"/>
          <w:szCs w:val="24"/>
        </w:rPr>
        <w:t xml:space="preserve"> Using software methods one can verify if the system is exposed to security vulnerabilities.</w:t>
      </w:r>
    </w:p>
    <w:p w:rsidR="00D46C61" w:rsidRPr="00D46C61" w:rsidRDefault="00D46C61" w:rsidP="00D46C61">
      <w:pPr>
        <w:spacing w:before="100" w:beforeAutospacing="1" w:after="100" w:afterAutospacing="1" w:line="240" w:lineRule="auto"/>
        <w:rPr>
          <w:rFonts w:ascii="Times New Roman" w:eastAsia="Times New Roman" w:hAnsi="Times New Roman" w:cs="Times New Roman"/>
          <w:sz w:val="24"/>
          <w:szCs w:val="24"/>
        </w:rPr>
      </w:pPr>
      <w:r w:rsidRPr="00D46C61">
        <w:rPr>
          <w:rFonts w:ascii="Times New Roman" w:eastAsia="Times New Roman" w:hAnsi="Times New Roman" w:cs="Times New Roman"/>
          <w:b/>
          <w:bCs/>
          <w:sz w:val="24"/>
          <w:szCs w:val="24"/>
        </w:rPr>
        <w:t>3) Physical Penetration Test:</w:t>
      </w:r>
      <w:r w:rsidRPr="00D46C61">
        <w:rPr>
          <w:rFonts w:ascii="Times New Roman" w:eastAsia="Times New Roman" w:hAnsi="Times New Roman" w:cs="Times New Roman"/>
          <w:sz w:val="24"/>
          <w:szCs w:val="24"/>
        </w:rPr>
        <w:t xml:space="preserve"> Strong physical security methods are applied to protect sensitive data. This is generally useful in military and government facilities. All physical network devices and access points are tested for possibilities of any security breach.</w:t>
      </w:r>
    </w:p>
    <w:p w:rsidR="00D46C61" w:rsidRPr="00D46C61" w:rsidRDefault="00D46C61" w:rsidP="00D46C61">
      <w:pPr>
        <w:spacing w:before="100" w:beforeAutospacing="1" w:after="100" w:afterAutospacing="1" w:line="240" w:lineRule="auto"/>
        <w:rPr>
          <w:rFonts w:ascii="Times New Roman" w:eastAsia="Times New Roman" w:hAnsi="Times New Roman" w:cs="Times New Roman"/>
          <w:sz w:val="24"/>
          <w:szCs w:val="24"/>
        </w:rPr>
      </w:pPr>
      <w:r w:rsidRPr="00D46C61">
        <w:rPr>
          <w:rFonts w:ascii="Times New Roman" w:eastAsia="Times New Roman" w:hAnsi="Times New Roman" w:cs="Times New Roman"/>
          <w:sz w:val="24"/>
          <w:szCs w:val="24"/>
        </w:rPr>
        <w:t>Pen Testing Techniques</w:t>
      </w:r>
      <w:proofErr w:type="gramStart"/>
      <w:r w:rsidRPr="00D46C61">
        <w:rPr>
          <w:rFonts w:ascii="Times New Roman" w:eastAsia="Times New Roman" w:hAnsi="Times New Roman" w:cs="Times New Roman"/>
          <w:sz w:val="24"/>
          <w:szCs w:val="24"/>
        </w:rPr>
        <w:t>:</w:t>
      </w:r>
      <w:proofErr w:type="gramEnd"/>
      <w:r w:rsidRPr="00D46C61">
        <w:rPr>
          <w:rFonts w:ascii="Times New Roman" w:eastAsia="Times New Roman" w:hAnsi="Times New Roman" w:cs="Times New Roman"/>
          <w:sz w:val="24"/>
          <w:szCs w:val="24"/>
        </w:rPr>
        <w:br/>
        <w:t>1) Manual penetration test</w:t>
      </w:r>
      <w:r w:rsidRPr="00D46C61">
        <w:rPr>
          <w:rFonts w:ascii="Times New Roman" w:eastAsia="Times New Roman" w:hAnsi="Times New Roman" w:cs="Times New Roman"/>
          <w:sz w:val="24"/>
          <w:szCs w:val="24"/>
        </w:rPr>
        <w:br/>
        <w:t>2) Using automated penetration test tools</w:t>
      </w:r>
      <w:r w:rsidRPr="00D46C61">
        <w:rPr>
          <w:rFonts w:ascii="Times New Roman" w:eastAsia="Times New Roman" w:hAnsi="Times New Roman" w:cs="Times New Roman"/>
          <w:sz w:val="24"/>
          <w:szCs w:val="24"/>
        </w:rPr>
        <w:br/>
        <w:t>3) Combination of both manual and automated process</w:t>
      </w:r>
      <w:r w:rsidRPr="00D46C61">
        <w:rPr>
          <w:rFonts w:ascii="Times New Roman" w:eastAsia="Times New Roman" w:hAnsi="Times New Roman" w:cs="Times New Roman"/>
          <w:sz w:val="24"/>
          <w:szCs w:val="24"/>
        </w:rPr>
        <w:br/>
        <w:t>The third process is more common to identify all kinds of vulnerabilities.</w:t>
      </w:r>
    </w:p>
    <w:p w:rsidR="00D46C61" w:rsidRPr="00D46C61" w:rsidRDefault="00D46C61" w:rsidP="00D46C61">
      <w:pPr>
        <w:spacing w:before="100" w:beforeAutospacing="1" w:after="100" w:afterAutospacing="1" w:line="240" w:lineRule="auto"/>
        <w:outlineLvl w:val="2"/>
        <w:rPr>
          <w:rFonts w:ascii="Times New Roman" w:eastAsia="Times New Roman" w:hAnsi="Times New Roman" w:cs="Times New Roman"/>
          <w:b/>
          <w:bCs/>
          <w:sz w:val="27"/>
          <w:szCs w:val="27"/>
        </w:rPr>
      </w:pPr>
      <w:r w:rsidRPr="00D46C61">
        <w:rPr>
          <w:rFonts w:ascii="Times New Roman" w:eastAsia="Times New Roman" w:hAnsi="Times New Roman" w:cs="Times New Roman"/>
          <w:b/>
          <w:bCs/>
          <w:sz w:val="27"/>
          <w:szCs w:val="27"/>
        </w:rPr>
        <w:t>Penetration Testing Tools:</w:t>
      </w:r>
    </w:p>
    <w:p w:rsidR="00D46C61" w:rsidRPr="00D46C61" w:rsidRDefault="00D46C61" w:rsidP="00D46C61">
      <w:pPr>
        <w:spacing w:before="100" w:beforeAutospacing="1" w:after="100" w:afterAutospacing="1" w:line="240" w:lineRule="auto"/>
        <w:rPr>
          <w:rFonts w:ascii="Times New Roman" w:eastAsia="Times New Roman" w:hAnsi="Times New Roman" w:cs="Times New Roman"/>
          <w:sz w:val="24"/>
          <w:szCs w:val="24"/>
        </w:rPr>
      </w:pPr>
      <w:r w:rsidRPr="00D46C61">
        <w:rPr>
          <w:rFonts w:ascii="Times New Roman" w:eastAsia="Times New Roman" w:hAnsi="Times New Roman" w:cs="Times New Roman"/>
          <w:sz w:val="24"/>
          <w:szCs w:val="24"/>
        </w:rPr>
        <w:t xml:space="preserve">Automated tools can be used to identify some standard vulnerability present in an application. </w:t>
      </w:r>
      <w:proofErr w:type="spellStart"/>
      <w:r w:rsidRPr="00D46C61">
        <w:rPr>
          <w:rFonts w:ascii="Times New Roman" w:eastAsia="Times New Roman" w:hAnsi="Times New Roman" w:cs="Times New Roman"/>
          <w:sz w:val="24"/>
          <w:szCs w:val="24"/>
        </w:rPr>
        <w:t>Pentest</w:t>
      </w:r>
      <w:proofErr w:type="spellEnd"/>
      <w:r w:rsidRPr="00D46C61">
        <w:rPr>
          <w:rFonts w:ascii="Times New Roman" w:eastAsia="Times New Roman" w:hAnsi="Times New Roman" w:cs="Times New Roman"/>
          <w:sz w:val="24"/>
          <w:szCs w:val="24"/>
        </w:rPr>
        <w:t xml:space="preserve"> tools scan code to check if there is malicious code present which can lead to potential security breach. </w:t>
      </w:r>
      <w:proofErr w:type="spellStart"/>
      <w:r w:rsidRPr="00D46C61">
        <w:rPr>
          <w:rFonts w:ascii="Times New Roman" w:eastAsia="Times New Roman" w:hAnsi="Times New Roman" w:cs="Times New Roman"/>
          <w:sz w:val="24"/>
          <w:szCs w:val="24"/>
        </w:rPr>
        <w:t>Pentest</w:t>
      </w:r>
      <w:proofErr w:type="spellEnd"/>
      <w:r w:rsidRPr="00D46C61">
        <w:rPr>
          <w:rFonts w:ascii="Times New Roman" w:eastAsia="Times New Roman" w:hAnsi="Times New Roman" w:cs="Times New Roman"/>
          <w:sz w:val="24"/>
          <w:szCs w:val="24"/>
        </w:rPr>
        <w:t xml:space="preserve"> tools can verify security loopholes present in the system like data encryption techniques and hard coded values like username and password.</w:t>
      </w:r>
    </w:p>
    <w:p w:rsidR="00D46C61" w:rsidRPr="00D46C61" w:rsidRDefault="00D46C61" w:rsidP="00D46C61">
      <w:pPr>
        <w:spacing w:before="100" w:beforeAutospacing="1" w:after="100" w:afterAutospacing="1" w:line="240" w:lineRule="auto"/>
        <w:rPr>
          <w:rFonts w:ascii="Times New Roman" w:eastAsia="Times New Roman" w:hAnsi="Times New Roman" w:cs="Times New Roman"/>
          <w:sz w:val="24"/>
          <w:szCs w:val="24"/>
        </w:rPr>
      </w:pPr>
      <w:r w:rsidRPr="00D46C61">
        <w:rPr>
          <w:rFonts w:ascii="Times New Roman" w:eastAsia="Times New Roman" w:hAnsi="Times New Roman" w:cs="Times New Roman"/>
          <w:b/>
          <w:bCs/>
          <w:sz w:val="24"/>
          <w:szCs w:val="24"/>
        </w:rPr>
        <w:t>Criteria to select the best penetration tool</w:t>
      </w:r>
      <w:proofErr w:type="gramStart"/>
      <w:r w:rsidRPr="00D46C61">
        <w:rPr>
          <w:rFonts w:ascii="Times New Roman" w:eastAsia="Times New Roman" w:hAnsi="Times New Roman" w:cs="Times New Roman"/>
          <w:b/>
          <w:bCs/>
          <w:sz w:val="24"/>
          <w:szCs w:val="24"/>
        </w:rPr>
        <w:t>:</w:t>
      </w:r>
      <w:proofErr w:type="gramEnd"/>
      <w:r w:rsidRPr="00D46C61">
        <w:rPr>
          <w:rFonts w:ascii="Times New Roman" w:eastAsia="Times New Roman" w:hAnsi="Times New Roman" w:cs="Times New Roman"/>
          <w:sz w:val="24"/>
          <w:szCs w:val="24"/>
        </w:rPr>
        <w:br/>
        <w:t>- It should be easy to deploy, configure and use.</w:t>
      </w:r>
      <w:r w:rsidRPr="00D46C61">
        <w:rPr>
          <w:rFonts w:ascii="Times New Roman" w:eastAsia="Times New Roman" w:hAnsi="Times New Roman" w:cs="Times New Roman"/>
          <w:sz w:val="24"/>
          <w:szCs w:val="24"/>
        </w:rPr>
        <w:br/>
        <w:t>- It should scan your system easily.</w:t>
      </w:r>
      <w:r w:rsidRPr="00D46C61">
        <w:rPr>
          <w:rFonts w:ascii="Times New Roman" w:eastAsia="Times New Roman" w:hAnsi="Times New Roman" w:cs="Times New Roman"/>
          <w:sz w:val="24"/>
          <w:szCs w:val="24"/>
        </w:rPr>
        <w:br/>
        <w:t>- It should categorize vulnerabilities based on severity that needs immediate fix.</w:t>
      </w:r>
      <w:r w:rsidRPr="00D46C61">
        <w:rPr>
          <w:rFonts w:ascii="Times New Roman" w:eastAsia="Times New Roman" w:hAnsi="Times New Roman" w:cs="Times New Roman"/>
          <w:sz w:val="24"/>
          <w:szCs w:val="24"/>
        </w:rPr>
        <w:br/>
        <w:t>- It should be able to automate verification of vulnerabilities.</w:t>
      </w:r>
      <w:r w:rsidRPr="00D46C61">
        <w:rPr>
          <w:rFonts w:ascii="Times New Roman" w:eastAsia="Times New Roman" w:hAnsi="Times New Roman" w:cs="Times New Roman"/>
          <w:sz w:val="24"/>
          <w:szCs w:val="24"/>
        </w:rPr>
        <w:br/>
        <w:t>- It should re-verify exploits found previously.</w:t>
      </w:r>
      <w:r w:rsidRPr="00D46C61">
        <w:rPr>
          <w:rFonts w:ascii="Times New Roman" w:eastAsia="Times New Roman" w:hAnsi="Times New Roman" w:cs="Times New Roman"/>
          <w:sz w:val="24"/>
          <w:szCs w:val="24"/>
        </w:rPr>
        <w:br/>
        <w:t>- It should generate detailed vulnerability reports and logs.</w:t>
      </w:r>
    </w:p>
    <w:p w:rsidR="00D46C61" w:rsidRPr="00D46C61" w:rsidRDefault="00D46C61" w:rsidP="00D46C61">
      <w:pPr>
        <w:spacing w:before="100" w:beforeAutospacing="1" w:after="100" w:afterAutospacing="1" w:line="240" w:lineRule="auto"/>
        <w:rPr>
          <w:rFonts w:ascii="Times New Roman" w:eastAsia="Times New Roman" w:hAnsi="Times New Roman" w:cs="Times New Roman"/>
          <w:sz w:val="24"/>
          <w:szCs w:val="24"/>
        </w:rPr>
      </w:pPr>
      <w:r w:rsidRPr="00D46C61">
        <w:rPr>
          <w:rFonts w:ascii="Times New Roman" w:eastAsia="Times New Roman" w:hAnsi="Times New Roman" w:cs="Times New Roman"/>
          <w:sz w:val="24"/>
          <w:szCs w:val="24"/>
        </w:rPr>
        <w:lastRenderedPageBreak/>
        <w:t>Once you know what tests you need to perform you can either train your internal test resources or hire expert consultants to do the penetration task for you.</w:t>
      </w:r>
    </w:p>
    <w:p w:rsidR="00D46C61" w:rsidRPr="00D46C61" w:rsidRDefault="00D46C61" w:rsidP="00D46C61">
      <w:pPr>
        <w:spacing w:before="100" w:beforeAutospacing="1" w:after="100" w:afterAutospacing="1" w:line="240" w:lineRule="auto"/>
        <w:rPr>
          <w:rFonts w:ascii="Times New Roman" w:eastAsia="Times New Roman" w:hAnsi="Times New Roman" w:cs="Times New Roman"/>
          <w:sz w:val="24"/>
          <w:szCs w:val="24"/>
        </w:rPr>
      </w:pPr>
      <w:r w:rsidRPr="00D46C61">
        <w:rPr>
          <w:rFonts w:ascii="Times New Roman" w:eastAsia="Times New Roman" w:hAnsi="Times New Roman" w:cs="Times New Roman"/>
          <w:b/>
          <w:bCs/>
          <w:sz w:val="24"/>
          <w:szCs w:val="24"/>
        </w:rPr>
        <w:t>Examples of Free and Commercial Tools</w:t>
      </w:r>
      <w:r w:rsidRPr="00D46C61">
        <w:rPr>
          <w:rFonts w:ascii="Times New Roman" w:eastAsia="Times New Roman" w:hAnsi="Times New Roman" w:cs="Times New Roman"/>
          <w:sz w:val="24"/>
          <w:szCs w:val="24"/>
        </w:rPr>
        <w:t xml:space="preserve"> -</w:t>
      </w:r>
      <w:r w:rsidRPr="00D46C61">
        <w:rPr>
          <w:rFonts w:ascii="Times New Roman" w:eastAsia="Times New Roman" w:hAnsi="Times New Roman" w:cs="Times New Roman"/>
          <w:sz w:val="24"/>
          <w:szCs w:val="24"/>
        </w:rPr>
        <w:br/>
      </w:r>
      <w:hyperlink r:id="rId9" w:tgtFrame="_blank" w:tooltip="Nmap" w:history="1">
        <w:proofErr w:type="spellStart"/>
        <w:r w:rsidRPr="00D46C61">
          <w:rPr>
            <w:rFonts w:ascii="Times New Roman" w:eastAsia="Times New Roman" w:hAnsi="Times New Roman" w:cs="Times New Roman"/>
            <w:color w:val="0000FF"/>
            <w:sz w:val="24"/>
            <w:szCs w:val="24"/>
            <w:u w:val="single"/>
          </w:rPr>
          <w:t>Nmap</w:t>
        </w:r>
        <w:proofErr w:type="spellEnd"/>
      </w:hyperlink>
      <w:r w:rsidRPr="00D46C61">
        <w:rPr>
          <w:rFonts w:ascii="Times New Roman" w:eastAsia="Times New Roman" w:hAnsi="Times New Roman" w:cs="Times New Roman"/>
          <w:sz w:val="24"/>
          <w:szCs w:val="24"/>
        </w:rPr>
        <w:t xml:space="preserve">, </w:t>
      </w:r>
      <w:hyperlink r:id="rId10" w:tgtFrame="_blank" w:tooltip="NESSUS" w:history="1">
        <w:r w:rsidRPr="00D46C61">
          <w:rPr>
            <w:rFonts w:ascii="Times New Roman" w:eastAsia="Times New Roman" w:hAnsi="Times New Roman" w:cs="Times New Roman"/>
            <w:color w:val="0000FF"/>
            <w:sz w:val="24"/>
            <w:szCs w:val="24"/>
            <w:u w:val="single"/>
          </w:rPr>
          <w:t>Nessus</w:t>
        </w:r>
      </w:hyperlink>
      <w:r w:rsidRPr="00D46C61">
        <w:rPr>
          <w:rFonts w:ascii="Times New Roman" w:eastAsia="Times New Roman" w:hAnsi="Times New Roman" w:cs="Times New Roman"/>
          <w:sz w:val="24"/>
          <w:szCs w:val="24"/>
        </w:rPr>
        <w:t xml:space="preserve">, </w:t>
      </w:r>
      <w:hyperlink r:id="rId11" w:tgtFrame="_blank" w:tooltip="Metasploit" w:history="1">
        <w:proofErr w:type="spellStart"/>
        <w:r w:rsidRPr="00D46C61">
          <w:rPr>
            <w:rFonts w:ascii="Times New Roman" w:eastAsia="Times New Roman" w:hAnsi="Times New Roman" w:cs="Times New Roman"/>
            <w:color w:val="0000FF"/>
            <w:sz w:val="24"/>
            <w:szCs w:val="24"/>
            <w:u w:val="single"/>
          </w:rPr>
          <w:t>Metasploit</w:t>
        </w:r>
        <w:proofErr w:type="spellEnd"/>
      </w:hyperlink>
      <w:r w:rsidRPr="00D46C61">
        <w:rPr>
          <w:rFonts w:ascii="Times New Roman" w:eastAsia="Times New Roman" w:hAnsi="Times New Roman" w:cs="Times New Roman"/>
          <w:sz w:val="24"/>
          <w:szCs w:val="24"/>
        </w:rPr>
        <w:t xml:space="preserve">, </w:t>
      </w:r>
      <w:hyperlink r:id="rId12" w:tgtFrame="_blank" w:tooltip="Wireshark" w:history="1">
        <w:proofErr w:type="spellStart"/>
        <w:r w:rsidRPr="00D46C61">
          <w:rPr>
            <w:rFonts w:ascii="Times New Roman" w:eastAsia="Times New Roman" w:hAnsi="Times New Roman" w:cs="Times New Roman"/>
            <w:color w:val="0000FF"/>
            <w:sz w:val="24"/>
            <w:szCs w:val="24"/>
            <w:u w:val="single"/>
          </w:rPr>
          <w:t>Wireshark</w:t>
        </w:r>
        <w:proofErr w:type="spellEnd"/>
      </w:hyperlink>
      <w:r w:rsidRPr="00D46C61">
        <w:rPr>
          <w:rFonts w:ascii="Times New Roman" w:eastAsia="Times New Roman" w:hAnsi="Times New Roman" w:cs="Times New Roman"/>
          <w:sz w:val="24"/>
          <w:szCs w:val="24"/>
        </w:rPr>
        <w:t xml:space="preserve">, </w:t>
      </w:r>
      <w:hyperlink r:id="rId13" w:tgtFrame="_blank" w:tooltip="OpenSSL" w:history="1">
        <w:proofErr w:type="spellStart"/>
        <w:r w:rsidRPr="00D46C61">
          <w:rPr>
            <w:rFonts w:ascii="Times New Roman" w:eastAsia="Times New Roman" w:hAnsi="Times New Roman" w:cs="Times New Roman"/>
            <w:color w:val="0000FF"/>
            <w:sz w:val="24"/>
            <w:szCs w:val="24"/>
            <w:u w:val="single"/>
          </w:rPr>
          <w:t>OpenSSL</w:t>
        </w:r>
        <w:proofErr w:type="spellEnd"/>
      </w:hyperlink>
      <w:r w:rsidRPr="00D46C61">
        <w:rPr>
          <w:rFonts w:ascii="Times New Roman" w:eastAsia="Times New Roman" w:hAnsi="Times New Roman" w:cs="Times New Roman"/>
          <w:sz w:val="24"/>
          <w:szCs w:val="24"/>
        </w:rPr>
        <w:t xml:space="preserve">, </w:t>
      </w:r>
      <w:hyperlink r:id="rId14" w:tgtFrame="_blank" w:tooltip="Cain &amp; Abel" w:history="1">
        <w:r w:rsidRPr="00D46C61">
          <w:rPr>
            <w:rFonts w:ascii="Times New Roman" w:eastAsia="Times New Roman" w:hAnsi="Times New Roman" w:cs="Times New Roman"/>
            <w:color w:val="0000FF"/>
            <w:sz w:val="24"/>
            <w:szCs w:val="24"/>
            <w:u w:val="single"/>
          </w:rPr>
          <w:t>Cain &amp; Abel</w:t>
        </w:r>
      </w:hyperlink>
      <w:r w:rsidRPr="00D46C61">
        <w:rPr>
          <w:rFonts w:ascii="Times New Roman" w:eastAsia="Times New Roman" w:hAnsi="Times New Roman" w:cs="Times New Roman"/>
          <w:sz w:val="24"/>
          <w:szCs w:val="24"/>
        </w:rPr>
        <w:t xml:space="preserve">, </w:t>
      </w:r>
      <w:hyperlink r:id="rId15" w:tgtFrame="_blank" w:tooltip="THS Hydra" w:history="1">
        <w:r w:rsidRPr="00D46C61">
          <w:rPr>
            <w:rFonts w:ascii="Times New Roman" w:eastAsia="Times New Roman" w:hAnsi="Times New Roman" w:cs="Times New Roman"/>
            <w:color w:val="0000FF"/>
            <w:sz w:val="24"/>
            <w:szCs w:val="24"/>
            <w:u w:val="single"/>
          </w:rPr>
          <w:t>THC Hydra</w:t>
        </w:r>
      </w:hyperlink>
      <w:r w:rsidRPr="00D46C61">
        <w:rPr>
          <w:rFonts w:ascii="Times New Roman" w:eastAsia="Times New Roman" w:hAnsi="Times New Roman" w:cs="Times New Roman"/>
          <w:sz w:val="24"/>
          <w:szCs w:val="24"/>
        </w:rPr>
        <w:t xml:space="preserve">, </w:t>
      </w:r>
      <w:hyperlink r:id="rId16" w:tgtFrame="_blank" w:tooltip="w3af" w:history="1">
        <w:r w:rsidRPr="00D46C61">
          <w:rPr>
            <w:rFonts w:ascii="Times New Roman" w:eastAsia="Times New Roman" w:hAnsi="Times New Roman" w:cs="Times New Roman"/>
            <w:color w:val="0000FF"/>
            <w:sz w:val="24"/>
            <w:szCs w:val="24"/>
            <w:u w:val="single"/>
          </w:rPr>
          <w:t>w3af</w:t>
        </w:r>
      </w:hyperlink>
      <w:r w:rsidRPr="00D46C61">
        <w:rPr>
          <w:rFonts w:ascii="Times New Roman" w:eastAsia="Times New Roman" w:hAnsi="Times New Roman" w:cs="Times New Roman"/>
          <w:sz w:val="24"/>
          <w:szCs w:val="24"/>
        </w:rPr>
        <w:br/>
        <w:t xml:space="preserve">Commercial services: </w:t>
      </w:r>
      <w:hyperlink r:id="rId17" w:tgtFrame="_blank" w:tooltip="Pure hacking" w:history="1">
        <w:r w:rsidRPr="00D46C61">
          <w:rPr>
            <w:rFonts w:ascii="Times New Roman" w:eastAsia="Times New Roman" w:hAnsi="Times New Roman" w:cs="Times New Roman"/>
            <w:color w:val="0000FF"/>
            <w:sz w:val="24"/>
            <w:szCs w:val="24"/>
            <w:u w:val="single"/>
          </w:rPr>
          <w:t>Pure Hacking</w:t>
        </w:r>
      </w:hyperlink>
      <w:r w:rsidRPr="00D46C61">
        <w:rPr>
          <w:rFonts w:ascii="Times New Roman" w:eastAsia="Times New Roman" w:hAnsi="Times New Roman" w:cs="Times New Roman"/>
          <w:sz w:val="24"/>
          <w:szCs w:val="24"/>
        </w:rPr>
        <w:t xml:space="preserve">, </w:t>
      </w:r>
      <w:hyperlink r:id="rId18" w:tgtFrame="_blank" w:tooltip="Torrid Networks" w:history="1">
        <w:r w:rsidRPr="00D46C61">
          <w:rPr>
            <w:rFonts w:ascii="Times New Roman" w:eastAsia="Times New Roman" w:hAnsi="Times New Roman" w:cs="Times New Roman"/>
            <w:color w:val="0000FF"/>
            <w:sz w:val="24"/>
            <w:szCs w:val="24"/>
            <w:u w:val="single"/>
          </w:rPr>
          <w:t>Torrid Networks</w:t>
        </w:r>
      </w:hyperlink>
      <w:r w:rsidRPr="00D46C61">
        <w:rPr>
          <w:rFonts w:ascii="Times New Roman" w:eastAsia="Times New Roman" w:hAnsi="Times New Roman" w:cs="Times New Roman"/>
          <w:sz w:val="24"/>
          <w:szCs w:val="24"/>
        </w:rPr>
        <w:t xml:space="preserve">, </w:t>
      </w:r>
      <w:hyperlink r:id="rId19" w:tgtFrame="_blank" w:tooltip="SecPoint" w:history="1">
        <w:proofErr w:type="spellStart"/>
        <w:r w:rsidRPr="00D46C61">
          <w:rPr>
            <w:rFonts w:ascii="Times New Roman" w:eastAsia="Times New Roman" w:hAnsi="Times New Roman" w:cs="Times New Roman"/>
            <w:color w:val="0000FF"/>
            <w:sz w:val="24"/>
            <w:szCs w:val="24"/>
            <w:u w:val="single"/>
          </w:rPr>
          <w:t>SecPoint</w:t>
        </w:r>
        <w:proofErr w:type="spellEnd"/>
      </w:hyperlink>
      <w:r w:rsidRPr="00D46C61">
        <w:rPr>
          <w:rFonts w:ascii="Times New Roman" w:eastAsia="Times New Roman" w:hAnsi="Times New Roman" w:cs="Times New Roman"/>
          <w:sz w:val="24"/>
          <w:szCs w:val="24"/>
        </w:rPr>
        <w:t xml:space="preserve">, </w:t>
      </w:r>
      <w:hyperlink r:id="rId20" w:tgtFrame="_blank" w:tooltip="Veracode" w:history="1">
        <w:proofErr w:type="spellStart"/>
        <w:r w:rsidRPr="00D46C61">
          <w:rPr>
            <w:rFonts w:ascii="Times New Roman" w:eastAsia="Times New Roman" w:hAnsi="Times New Roman" w:cs="Times New Roman"/>
            <w:color w:val="0000FF"/>
            <w:sz w:val="24"/>
            <w:szCs w:val="24"/>
            <w:u w:val="single"/>
          </w:rPr>
          <w:t>Veracode</w:t>
        </w:r>
        <w:proofErr w:type="spellEnd"/>
      </w:hyperlink>
      <w:r w:rsidRPr="00D46C61">
        <w:rPr>
          <w:rFonts w:ascii="Times New Roman" w:eastAsia="Times New Roman" w:hAnsi="Times New Roman" w:cs="Times New Roman"/>
          <w:sz w:val="24"/>
          <w:szCs w:val="24"/>
        </w:rPr>
        <w:t>.</w:t>
      </w:r>
    </w:p>
    <w:p w:rsidR="00D46C61" w:rsidRPr="00D46C61" w:rsidRDefault="00D46C61" w:rsidP="00D46C61">
      <w:pPr>
        <w:spacing w:before="100" w:beforeAutospacing="1" w:after="100" w:afterAutospacing="1" w:line="240" w:lineRule="auto"/>
        <w:rPr>
          <w:rFonts w:ascii="Times New Roman" w:eastAsia="Times New Roman" w:hAnsi="Times New Roman" w:cs="Times New Roman"/>
          <w:sz w:val="24"/>
          <w:szCs w:val="24"/>
        </w:rPr>
      </w:pPr>
      <w:r w:rsidRPr="00D46C61">
        <w:rPr>
          <w:rFonts w:ascii="Times New Roman" w:eastAsia="Times New Roman" w:hAnsi="Times New Roman" w:cs="Times New Roman"/>
          <w:sz w:val="24"/>
          <w:szCs w:val="24"/>
        </w:rPr>
        <w:t xml:space="preserve">Limitations of </w:t>
      </w:r>
      <w:proofErr w:type="spellStart"/>
      <w:r w:rsidRPr="00D46C61">
        <w:rPr>
          <w:rFonts w:ascii="Times New Roman" w:eastAsia="Times New Roman" w:hAnsi="Times New Roman" w:cs="Times New Roman"/>
          <w:sz w:val="24"/>
          <w:szCs w:val="24"/>
        </w:rPr>
        <w:t>Pentest</w:t>
      </w:r>
      <w:proofErr w:type="spellEnd"/>
      <w:r w:rsidRPr="00D46C61">
        <w:rPr>
          <w:rFonts w:ascii="Times New Roman" w:eastAsia="Times New Roman" w:hAnsi="Times New Roman" w:cs="Times New Roman"/>
          <w:sz w:val="24"/>
          <w:szCs w:val="24"/>
        </w:rPr>
        <w:t xml:space="preserve"> tools: Sometimes these tools can flag false positive output which results in spending more developer time on analyzing such vulnerabilities which are not present.</w:t>
      </w:r>
    </w:p>
    <w:p w:rsidR="00D46C61" w:rsidRPr="00D46C61" w:rsidRDefault="00D46C61" w:rsidP="00D46C61">
      <w:pPr>
        <w:spacing w:before="100" w:beforeAutospacing="1" w:after="100" w:afterAutospacing="1" w:line="240" w:lineRule="auto"/>
        <w:outlineLvl w:val="2"/>
        <w:rPr>
          <w:rFonts w:ascii="Times New Roman" w:eastAsia="Times New Roman" w:hAnsi="Times New Roman" w:cs="Times New Roman"/>
          <w:b/>
          <w:bCs/>
          <w:sz w:val="27"/>
          <w:szCs w:val="27"/>
        </w:rPr>
      </w:pPr>
      <w:r w:rsidRPr="00D46C61">
        <w:rPr>
          <w:rFonts w:ascii="Times New Roman" w:eastAsia="Times New Roman" w:hAnsi="Times New Roman" w:cs="Times New Roman"/>
          <w:b/>
          <w:bCs/>
          <w:sz w:val="27"/>
          <w:szCs w:val="27"/>
        </w:rPr>
        <w:t>Manual Penetration Test:</w:t>
      </w:r>
    </w:p>
    <w:p w:rsidR="00D46C61" w:rsidRPr="00D46C61" w:rsidRDefault="00D46C61" w:rsidP="00D46C61">
      <w:pPr>
        <w:spacing w:before="100" w:beforeAutospacing="1" w:after="100" w:afterAutospacing="1" w:line="240" w:lineRule="auto"/>
        <w:rPr>
          <w:rFonts w:ascii="Times New Roman" w:eastAsia="Times New Roman" w:hAnsi="Times New Roman" w:cs="Times New Roman"/>
          <w:sz w:val="24"/>
          <w:szCs w:val="24"/>
        </w:rPr>
      </w:pPr>
      <w:r w:rsidRPr="00D46C61">
        <w:rPr>
          <w:rFonts w:ascii="Times New Roman" w:eastAsia="Times New Roman" w:hAnsi="Times New Roman" w:cs="Times New Roman"/>
          <w:sz w:val="24"/>
          <w:szCs w:val="24"/>
        </w:rPr>
        <w:t xml:space="preserve">It’s difficult to find all vulnerabilities using automated tools. There are some </w:t>
      </w:r>
      <w:proofErr w:type="gramStart"/>
      <w:r w:rsidRPr="00D46C61">
        <w:rPr>
          <w:rFonts w:ascii="Times New Roman" w:eastAsia="Times New Roman" w:hAnsi="Times New Roman" w:cs="Times New Roman"/>
          <w:sz w:val="24"/>
          <w:szCs w:val="24"/>
        </w:rPr>
        <w:t>vulnerabilities</w:t>
      </w:r>
      <w:proofErr w:type="gramEnd"/>
      <w:r w:rsidRPr="00D46C61">
        <w:rPr>
          <w:rFonts w:ascii="Times New Roman" w:eastAsia="Times New Roman" w:hAnsi="Times New Roman" w:cs="Times New Roman"/>
          <w:sz w:val="24"/>
          <w:szCs w:val="24"/>
        </w:rPr>
        <w:t xml:space="preserve"> which can be identified by manual scan only. Penetration testers can perform better attacks on application based on their skills and knowledge of system being penetrated. The methods like social engineering can be done by humans only. Manual checking includes design, business logic as well as code verification.</w:t>
      </w:r>
    </w:p>
    <w:p w:rsidR="00D46C61" w:rsidRPr="00D46C61" w:rsidRDefault="00D46C61" w:rsidP="00D46C61">
      <w:pPr>
        <w:spacing w:before="100" w:beforeAutospacing="1" w:after="100" w:afterAutospacing="1" w:line="240" w:lineRule="auto"/>
        <w:rPr>
          <w:rFonts w:ascii="Times New Roman" w:eastAsia="Times New Roman" w:hAnsi="Times New Roman" w:cs="Times New Roman"/>
          <w:sz w:val="24"/>
          <w:szCs w:val="24"/>
        </w:rPr>
      </w:pPr>
      <w:r w:rsidRPr="00D46C61">
        <w:rPr>
          <w:rFonts w:ascii="Times New Roman" w:eastAsia="Times New Roman" w:hAnsi="Times New Roman" w:cs="Times New Roman"/>
          <w:sz w:val="24"/>
          <w:szCs w:val="24"/>
        </w:rPr>
        <w:t>Penetration Test Process</w:t>
      </w:r>
      <w:proofErr w:type="gramStart"/>
      <w:r w:rsidRPr="00D46C61">
        <w:rPr>
          <w:rFonts w:ascii="Times New Roman" w:eastAsia="Times New Roman" w:hAnsi="Times New Roman" w:cs="Times New Roman"/>
          <w:sz w:val="24"/>
          <w:szCs w:val="24"/>
        </w:rPr>
        <w:t>:</w:t>
      </w:r>
      <w:proofErr w:type="gramEnd"/>
      <w:r w:rsidRPr="00D46C61">
        <w:rPr>
          <w:rFonts w:ascii="Times New Roman" w:eastAsia="Times New Roman" w:hAnsi="Times New Roman" w:cs="Times New Roman"/>
          <w:sz w:val="24"/>
          <w:szCs w:val="24"/>
        </w:rPr>
        <w:br/>
        <w:t>Let’s discuss the actual process followed by test agencies or penetration testers. Identifying vulnerabilities present in system is the first important step in this process. Corrective action is taken on these vulnerability and same penetration tests are repeated until system is negative to all those tests.</w:t>
      </w:r>
    </w:p>
    <w:p w:rsidR="00D46C61" w:rsidRPr="00D46C61" w:rsidRDefault="00D46C61" w:rsidP="00D46C61">
      <w:pPr>
        <w:spacing w:before="100" w:beforeAutospacing="1" w:after="100" w:afterAutospacing="1" w:line="240" w:lineRule="auto"/>
        <w:rPr>
          <w:rFonts w:ascii="Times New Roman" w:eastAsia="Times New Roman" w:hAnsi="Times New Roman" w:cs="Times New Roman"/>
          <w:sz w:val="24"/>
          <w:szCs w:val="24"/>
        </w:rPr>
      </w:pPr>
      <w:r w:rsidRPr="00D46C61">
        <w:rPr>
          <w:rFonts w:ascii="Times New Roman" w:eastAsia="Times New Roman" w:hAnsi="Times New Roman" w:cs="Times New Roman"/>
          <w:b/>
          <w:bCs/>
          <w:sz w:val="24"/>
          <w:szCs w:val="24"/>
        </w:rPr>
        <w:t>We can categorize this process in following methods</w:t>
      </w:r>
      <w:proofErr w:type="gramStart"/>
      <w:r w:rsidRPr="00D46C61">
        <w:rPr>
          <w:rFonts w:ascii="Times New Roman" w:eastAsia="Times New Roman" w:hAnsi="Times New Roman" w:cs="Times New Roman"/>
          <w:b/>
          <w:bCs/>
          <w:sz w:val="24"/>
          <w:szCs w:val="24"/>
        </w:rPr>
        <w:t>:</w:t>
      </w:r>
      <w:proofErr w:type="gramEnd"/>
      <w:r w:rsidRPr="00D46C61">
        <w:rPr>
          <w:rFonts w:ascii="Times New Roman" w:eastAsia="Times New Roman" w:hAnsi="Times New Roman" w:cs="Times New Roman"/>
          <w:sz w:val="24"/>
          <w:szCs w:val="24"/>
        </w:rPr>
        <w:br/>
      </w:r>
      <w:r w:rsidRPr="00D46C61">
        <w:rPr>
          <w:rFonts w:ascii="Times New Roman" w:eastAsia="Times New Roman" w:hAnsi="Times New Roman" w:cs="Times New Roman"/>
          <w:b/>
          <w:bCs/>
          <w:sz w:val="24"/>
          <w:szCs w:val="24"/>
        </w:rPr>
        <w:t>1) Data collection:</w:t>
      </w:r>
      <w:r w:rsidRPr="00D46C61">
        <w:rPr>
          <w:rFonts w:ascii="Times New Roman" w:eastAsia="Times New Roman" w:hAnsi="Times New Roman" w:cs="Times New Roman"/>
          <w:sz w:val="24"/>
          <w:szCs w:val="24"/>
        </w:rPr>
        <w:t xml:space="preserve"> Various methods including Google search are used to get target system data. One can also use web page source code analysis technique to get more info about the system, software and plugin versions. There are many free tools and services available in the market which can give you information like database or table names, DB versions, software versions, hardware used and various third party plugins used in the target system.</w:t>
      </w:r>
    </w:p>
    <w:p w:rsidR="00D46C61" w:rsidRPr="00D46C61" w:rsidRDefault="00D46C61" w:rsidP="00D46C61">
      <w:pPr>
        <w:spacing w:before="100" w:beforeAutospacing="1" w:after="100" w:afterAutospacing="1" w:line="240" w:lineRule="auto"/>
        <w:rPr>
          <w:rFonts w:ascii="Times New Roman" w:eastAsia="Times New Roman" w:hAnsi="Times New Roman" w:cs="Times New Roman"/>
          <w:sz w:val="24"/>
          <w:szCs w:val="24"/>
        </w:rPr>
      </w:pPr>
      <w:r w:rsidRPr="00D46C61">
        <w:rPr>
          <w:rFonts w:ascii="Times New Roman" w:eastAsia="Times New Roman" w:hAnsi="Times New Roman" w:cs="Times New Roman"/>
          <w:b/>
          <w:bCs/>
          <w:sz w:val="24"/>
          <w:szCs w:val="24"/>
        </w:rPr>
        <w:t>2) Vulnerability Assessment:</w:t>
      </w:r>
      <w:r w:rsidRPr="00D46C61">
        <w:rPr>
          <w:rFonts w:ascii="Times New Roman" w:eastAsia="Times New Roman" w:hAnsi="Times New Roman" w:cs="Times New Roman"/>
          <w:sz w:val="24"/>
          <w:szCs w:val="24"/>
        </w:rPr>
        <w:t xml:space="preserve"> Based on the data collected in first step one can find the security weakness in the target system. This helps penetration testers to launch attacks using identified entry points in the system.</w:t>
      </w:r>
    </w:p>
    <w:p w:rsidR="00D46C61" w:rsidRPr="00D46C61" w:rsidRDefault="00D46C61" w:rsidP="00D46C61">
      <w:pPr>
        <w:spacing w:before="100" w:beforeAutospacing="1" w:after="100" w:afterAutospacing="1" w:line="240" w:lineRule="auto"/>
        <w:rPr>
          <w:rFonts w:ascii="Times New Roman" w:eastAsia="Times New Roman" w:hAnsi="Times New Roman" w:cs="Times New Roman"/>
          <w:sz w:val="24"/>
          <w:szCs w:val="24"/>
        </w:rPr>
      </w:pPr>
      <w:r w:rsidRPr="00D46C61">
        <w:rPr>
          <w:rFonts w:ascii="Times New Roman" w:eastAsia="Times New Roman" w:hAnsi="Times New Roman" w:cs="Times New Roman"/>
          <w:b/>
          <w:bCs/>
          <w:sz w:val="24"/>
          <w:szCs w:val="24"/>
        </w:rPr>
        <w:t>3) Actual Exploit:</w:t>
      </w:r>
      <w:r w:rsidRPr="00D46C61">
        <w:rPr>
          <w:rFonts w:ascii="Times New Roman" w:eastAsia="Times New Roman" w:hAnsi="Times New Roman" w:cs="Times New Roman"/>
          <w:sz w:val="24"/>
          <w:szCs w:val="24"/>
        </w:rPr>
        <w:t xml:space="preserve"> This is crucial step. It requires special skills and techniques to launch attack on target system. Experienced penetration testers can use their skills to launch attack on the system.</w:t>
      </w:r>
    </w:p>
    <w:p w:rsidR="00D46C61" w:rsidRPr="00D46C61" w:rsidRDefault="00D46C61" w:rsidP="00D46C61">
      <w:pPr>
        <w:spacing w:before="100" w:beforeAutospacing="1" w:after="100" w:afterAutospacing="1" w:line="240" w:lineRule="auto"/>
        <w:rPr>
          <w:rFonts w:ascii="Times New Roman" w:eastAsia="Times New Roman" w:hAnsi="Times New Roman" w:cs="Times New Roman"/>
          <w:sz w:val="24"/>
          <w:szCs w:val="24"/>
        </w:rPr>
      </w:pPr>
      <w:r w:rsidRPr="00D46C61">
        <w:rPr>
          <w:rFonts w:ascii="Times New Roman" w:eastAsia="Times New Roman" w:hAnsi="Times New Roman" w:cs="Times New Roman"/>
          <w:b/>
          <w:bCs/>
          <w:sz w:val="24"/>
          <w:szCs w:val="24"/>
        </w:rPr>
        <w:t>4) Result analysis and report preparation:</w:t>
      </w:r>
      <w:r w:rsidRPr="00D46C61">
        <w:rPr>
          <w:rFonts w:ascii="Times New Roman" w:eastAsia="Times New Roman" w:hAnsi="Times New Roman" w:cs="Times New Roman"/>
          <w:sz w:val="24"/>
          <w:szCs w:val="24"/>
        </w:rPr>
        <w:t xml:space="preserve"> After completion of penetration tests detailed reports are prepared for taking corrective actions. All identified vulnerabilities and recommended corrective methods are listed in these reports. You can customize vulnerability report format (HTML, XML, MS Word or PDF) as per your organization needs.</w:t>
      </w:r>
    </w:p>
    <w:p w:rsidR="00D46C61" w:rsidRPr="00D46C61" w:rsidRDefault="00D46C61" w:rsidP="00D46C61">
      <w:pPr>
        <w:spacing w:before="100" w:beforeAutospacing="1" w:after="100" w:afterAutospacing="1" w:line="240" w:lineRule="auto"/>
        <w:outlineLvl w:val="2"/>
        <w:rPr>
          <w:rFonts w:ascii="Times New Roman" w:eastAsia="Times New Roman" w:hAnsi="Times New Roman" w:cs="Times New Roman"/>
          <w:b/>
          <w:bCs/>
          <w:sz w:val="27"/>
          <w:szCs w:val="27"/>
        </w:rPr>
      </w:pPr>
      <w:r w:rsidRPr="00D46C61">
        <w:rPr>
          <w:rFonts w:ascii="Times New Roman" w:eastAsia="Times New Roman" w:hAnsi="Times New Roman" w:cs="Times New Roman"/>
          <w:b/>
          <w:bCs/>
          <w:sz w:val="27"/>
          <w:szCs w:val="27"/>
        </w:rPr>
        <w:t>Penetration testing sample test cases (test scenarios):</w:t>
      </w:r>
    </w:p>
    <w:p w:rsidR="00D46C61" w:rsidRPr="00D46C61" w:rsidRDefault="00D46C61" w:rsidP="00D46C61">
      <w:pPr>
        <w:spacing w:before="100" w:beforeAutospacing="1" w:after="100" w:afterAutospacing="1" w:line="240" w:lineRule="auto"/>
        <w:rPr>
          <w:rFonts w:ascii="Times New Roman" w:eastAsia="Times New Roman" w:hAnsi="Times New Roman" w:cs="Times New Roman"/>
          <w:sz w:val="24"/>
          <w:szCs w:val="24"/>
        </w:rPr>
      </w:pPr>
      <w:r w:rsidRPr="00D46C61">
        <w:rPr>
          <w:rFonts w:ascii="Times New Roman" w:eastAsia="Times New Roman" w:hAnsi="Times New Roman" w:cs="Times New Roman"/>
          <w:sz w:val="24"/>
          <w:szCs w:val="24"/>
        </w:rPr>
        <w:lastRenderedPageBreak/>
        <w:t xml:space="preserve">Remember this is not functional testing. In </w:t>
      </w:r>
      <w:proofErr w:type="spellStart"/>
      <w:r w:rsidRPr="00D46C61">
        <w:rPr>
          <w:rFonts w:ascii="Times New Roman" w:eastAsia="Times New Roman" w:hAnsi="Times New Roman" w:cs="Times New Roman"/>
          <w:sz w:val="24"/>
          <w:szCs w:val="24"/>
        </w:rPr>
        <w:t>Pentest</w:t>
      </w:r>
      <w:proofErr w:type="spellEnd"/>
      <w:r w:rsidRPr="00D46C61">
        <w:rPr>
          <w:rFonts w:ascii="Times New Roman" w:eastAsia="Times New Roman" w:hAnsi="Times New Roman" w:cs="Times New Roman"/>
          <w:sz w:val="24"/>
          <w:szCs w:val="24"/>
        </w:rPr>
        <w:t xml:space="preserve"> your goal is to find security holes in the system. Below are some generic test cases and not necessarily applicable for all applications.</w:t>
      </w:r>
    </w:p>
    <w:p w:rsidR="00D46C61" w:rsidRPr="00D46C61" w:rsidRDefault="00D46C61" w:rsidP="00D46C61">
      <w:pPr>
        <w:spacing w:after="240" w:line="240" w:lineRule="auto"/>
        <w:rPr>
          <w:ins w:id="61" w:author="Unknown"/>
          <w:rFonts w:ascii="Times New Roman" w:eastAsia="Times New Roman" w:hAnsi="Times New Roman" w:cs="Times New Roman"/>
          <w:sz w:val="24"/>
          <w:szCs w:val="24"/>
        </w:rPr>
      </w:pPr>
    </w:p>
    <w:p w:rsidR="00D46C61" w:rsidRPr="00D46C61" w:rsidRDefault="00D46C61" w:rsidP="00D46C61">
      <w:pPr>
        <w:spacing w:before="100" w:beforeAutospacing="1" w:after="100" w:afterAutospacing="1" w:line="240" w:lineRule="auto"/>
        <w:rPr>
          <w:ins w:id="62" w:author="Unknown"/>
          <w:rFonts w:ascii="Times New Roman" w:eastAsia="Times New Roman" w:hAnsi="Times New Roman" w:cs="Times New Roman"/>
          <w:sz w:val="24"/>
          <w:szCs w:val="24"/>
        </w:rPr>
      </w:pPr>
      <w:ins w:id="63" w:author="Unknown">
        <w:r w:rsidRPr="00D46C61">
          <w:rPr>
            <w:rFonts w:ascii="Times New Roman" w:eastAsia="Times New Roman" w:hAnsi="Times New Roman" w:cs="Times New Roman"/>
            <w:b/>
            <w:bCs/>
            <w:sz w:val="24"/>
            <w:szCs w:val="24"/>
          </w:rPr>
          <w:t>1)</w:t>
        </w:r>
        <w:r w:rsidRPr="00D46C61">
          <w:rPr>
            <w:rFonts w:ascii="Times New Roman" w:eastAsia="Times New Roman" w:hAnsi="Times New Roman" w:cs="Times New Roman"/>
            <w:sz w:val="24"/>
            <w:szCs w:val="24"/>
          </w:rPr>
          <w:t xml:space="preserve"> Check if web application is able to identify spam attacks on contact forms used in the website.</w:t>
        </w:r>
        <w:r w:rsidRPr="00D46C61">
          <w:rPr>
            <w:rFonts w:ascii="Times New Roman" w:eastAsia="Times New Roman" w:hAnsi="Times New Roman" w:cs="Times New Roman"/>
            <w:sz w:val="24"/>
            <w:szCs w:val="24"/>
          </w:rPr>
          <w:br/>
        </w:r>
        <w:r w:rsidRPr="00D46C61">
          <w:rPr>
            <w:rFonts w:ascii="Times New Roman" w:eastAsia="Times New Roman" w:hAnsi="Times New Roman" w:cs="Times New Roman"/>
            <w:b/>
            <w:bCs/>
            <w:sz w:val="24"/>
            <w:szCs w:val="24"/>
          </w:rPr>
          <w:t>2)</w:t>
        </w:r>
        <w:r w:rsidRPr="00D46C61">
          <w:rPr>
            <w:rFonts w:ascii="Times New Roman" w:eastAsia="Times New Roman" w:hAnsi="Times New Roman" w:cs="Times New Roman"/>
            <w:sz w:val="24"/>
            <w:szCs w:val="24"/>
          </w:rPr>
          <w:t xml:space="preserve"> Proxy server – Check if network traffic is monitored by proxy appliances. Proxy </w:t>
        </w:r>
        <w:proofErr w:type="gramStart"/>
        <w:r w:rsidRPr="00D46C61">
          <w:rPr>
            <w:rFonts w:ascii="Times New Roman" w:eastAsia="Times New Roman" w:hAnsi="Times New Roman" w:cs="Times New Roman"/>
            <w:sz w:val="24"/>
            <w:szCs w:val="24"/>
          </w:rPr>
          <w:t>server make</w:t>
        </w:r>
        <w:proofErr w:type="gramEnd"/>
        <w:r w:rsidRPr="00D46C61">
          <w:rPr>
            <w:rFonts w:ascii="Times New Roman" w:eastAsia="Times New Roman" w:hAnsi="Times New Roman" w:cs="Times New Roman"/>
            <w:sz w:val="24"/>
            <w:szCs w:val="24"/>
          </w:rPr>
          <w:t xml:space="preserve"> it difficult for hackers to get internal details of the network thus protecting the system from external attacks.</w:t>
        </w:r>
        <w:r w:rsidRPr="00D46C61">
          <w:rPr>
            <w:rFonts w:ascii="Times New Roman" w:eastAsia="Times New Roman" w:hAnsi="Times New Roman" w:cs="Times New Roman"/>
            <w:sz w:val="24"/>
            <w:szCs w:val="24"/>
          </w:rPr>
          <w:br/>
        </w:r>
        <w:r w:rsidRPr="00D46C61">
          <w:rPr>
            <w:rFonts w:ascii="Times New Roman" w:eastAsia="Times New Roman" w:hAnsi="Times New Roman" w:cs="Times New Roman"/>
            <w:b/>
            <w:bCs/>
            <w:sz w:val="24"/>
            <w:szCs w:val="24"/>
          </w:rPr>
          <w:t>3)</w:t>
        </w:r>
        <w:r w:rsidRPr="00D46C61">
          <w:rPr>
            <w:rFonts w:ascii="Times New Roman" w:eastAsia="Times New Roman" w:hAnsi="Times New Roman" w:cs="Times New Roman"/>
            <w:sz w:val="24"/>
            <w:szCs w:val="24"/>
          </w:rPr>
          <w:t xml:space="preserve"> Spam email filters – Verify if incoming and outgoing email traffic is filtered and unsolicited emails are blocked. Many email clients come with in-build spam filters which needs to be configured as per your needs. These configuration rules can be applied on email headers, subject or body.</w:t>
        </w:r>
        <w:r w:rsidRPr="00D46C61">
          <w:rPr>
            <w:rFonts w:ascii="Times New Roman" w:eastAsia="Times New Roman" w:hAnsi="Times New Roman" w:cs="Times New Roman"/>
            <w:sz w:val="24"/>
            <w:szCs w:val="24"/>
          </w:rPr>
          <w:br/>
        </w:r>
        <w:r w:rsidRPr="00D46C61">
          <w:rPr>
            <w:rFonts w:ascii="Times New Roman" w:eastAsia="Times New Roman" w:hAnsi="Times New Roman" w:cs="Times New Roman"/>
            <w:b/>
            <w:bCs/>
            <w:sz w:val="24"/>
            <w:szCs w:val="24"/>
          </w:rPr>
          <w:t>4)</w:t>
        </w:r>
        <w:r w:rsidRPr="00D46C61">
          <w:rPr>
            <w:rFonts w:ascii="Times New Roman" w:eastAsia="Times New Roman" w:hAnsi="Times New Roman" w:cs="Times New Roman"/>
            <w:sz w:val="24"/>
            <w:szCs w:val="24"/>
          </w:rPr>
          <w:t xml:space="preserve"> Firewall – Make sure entire network or computers are protected with Firewall. Firewall can be a software or hardware to block unauthorized access to system. Firewall can prevent sending data outside the network without your permission.</w:t>
        </w:r>
        <w:r w:rsidRPr="00D46C61">
          <w:rPr>
            <w:rFonts w:ascii="Times New Roman" w:eastAsia="Times New Roman" w:hAnsi="Times New Roman" w:cs="Times New Roman"/>
            <w:sz w:val="24"/>
            <w:szCs w:val="24"/>
          </w:rPr>
          <w:br/>
        </w:r>
        <w:r w:rsidRPr="00D46C61">
          <w:rPr>
            <w:rFonts w:ascii="Times New Roman" w:eastAsia="Times New Roman" w:hAnsi="Times New Roman" w:cs="Times New Roman"/>
            <w:b/>
            <w:bCs/>
            <w:sz w:val="24"/>
            <w:szCs w:val="24"/>
          </w:rPr>
          <w:t>5)</w:t>
        </w:r>
        <w:r w:rsidRPr="00D46C61">
          <w:rPr>
            <w:rFonts w:ascii="Times New Roman" w:eastAsia="Times New Roman" w:hAnsi="Times New Roman" w:cs="Times New Roman"/>
            <w:sz w:val="24"/>
            <w:szCs w:val="24"/>
          </w:rPr>
          <w:t xml:space="preserve"> Try to exploit all servers, desktop systems, printers and network devices.</w:t>
        </w:r>
        <w:r w:rsidRPr="00D46C61">
          <w:rPr>
            <w:rFonts w:ascii="Times New Roman" w:eastAsia="Times New Roman" w:hAnsi="Times New Roman" w:cs="Times New Roman"/>
            <w:sz w:val="24"/>
            <w:szCs w:val="24"/>
          </w:rPr>
          <w:br/>
        </w:r>
        <w:r w:rsidRPr="00D46C61">
          <w:rPr>
            <w:rFonts w:ascii="Times New Roman" w:eastAsia="Times New Roman" w:hAnsi="Times New Roman" w:cs="Times New Roman"/>
            <w:b/>
            <w:bCs/>
            <w:sz w:val="24"/>
            <w:szCs w:val="24"/>
          </w:rPr>
          <w:t>6)</w:t>
        </w:r>
        <w:r w:rsidRPr="00D46C61">
          <w:rPr>
            <w:rFonts w:ascii="Times New Roman" w:eastAsia="Times New Roman" w:hAnsi="Times New Roman" w:cs="Times New Roman"/>
            <w:sz w:val="24"/>
            <w:szCs w:val="24"/>
          </w:rPr>
          <w:t xml:space="preserve"> Verify that all usernames and passwords are encrypted and transferred over secured connection like https.</w:t>
        </w:r>
        <w:r w:rsidRPr="00D46C61">
          <w:rPr>
            <w:rFonts w:ascii="Times New Roman" w:eastAsia="Times New Roman" w:hAnsi="Times New Roman" w:cs="Times New Roman"/>
            <w:sz w:val="24"/>
            <w:szCs w:val="24"/>
          </w:rPr>
          <w:br/>
        </w:r>
        <w:r w:rsidRPr="00D46C61">
          <w:rPr>
            <w:rFonts w:ascii="Times New Roman" w:eastAsia="Times New Roman" w:hAnsi="Times New Roman" w:cs="Times New Roman"/>
            <w:b/>
            <w:bCs/>
            <w:sz w:val="24"/>
            <w:szCs w:val="24"/>
          </w:rPr>
          <w:t>7)</w:t>
        </w:r>
        <w:r w:rsidRPr="00D46C61">
          <w:rPr>
            <w:rFonts w:ascii="Times New Roman" w:eastAsia="Times New Roman" w:hAnsi="Times New Roman" w:cs="Times New Roman"/>
            <w:sz w:val="24"/>
            <w:szCs w:val="24"/>
          </w:rPr>
          <w:t xml:space="preserve"> Verify information stored in </w:t>
        </w:r>
        <w:r w:rsidRPr="00D46C61">
          <w:rPr>
            <w:rFonts w:ascii="Times New Roman" w:eastAsia="Times New Roman" w:hAnsi="Times New Roman" w:cs="Times New Roman"/>
            <w:sz w:val="24"/>
            <w:szCs w:val="24"/>
          </w:rPr>
          <w:fldChar w:fldCharType="begin"/>
        </w:r>
        <w:r w:rsidRPr="00D46C61">
          <w:rPr>
            <w:rFonts w:ascii="Times New Roman" w:eastAsia="Times New Roman" w:hAnsi="Times New Roman" w:cs="Times New Roman"/>
            <w:sz w:val="24"/>
            <w:szCs w:val="24"/>
          </w:rPr>
          <w:instrText xml:space="preserve"> HYPERLINK "http://www.softwaretestinghelp.com/website-cookie-testing-test-cases/" \o "Cookie testing" </w:instrText>
        </w:r>
        <w:r w:rsidRPr="00D46C61">
          <w:rPr>
            <w:rFonts w:ascii="Times New Roman" w:eastAsia="Times New Roman" w:hAnsi="Times New Roman" w:cs="Times New Roman"/>
            <w:sz w:val="24"/>
            <w:szCs w:val="24"/>
          </w:rPr>
          <w:fldChar w:fldCharType="separate"/>
        </w:r>
        <w:r w:rsidRPr="00D46C61">
          <w:rPr>
            <w:rFonts w:ascii="Times New Roman" w:eastAsia="Times New Roman" w:hAnsi="Times New Roman" w:cs="Times New Roman"/>
            <w:color w:val="0000FF"/>
            <w:sz w:val="24"/>
            <w:szCs w:val="24"/>
            <w:u w:val="single"/>
          </w:rPr>
          <w:t>website cookies</w:t>
        </w:r>
        <w:r w:rsidRPr="00D46C61">
          <w:rPr>
            <w:rFonts w:ascii="Times New Roman" w:eastAsia="Times New Roman" w:hAnsi="Times New Roman" w:cs="Times New Roman"/>
            <w:sz w:val="24"/>
            <w:szCs w:val="24"/>
          </w:rPr>
          <w:fldChar w:fldCharType="end"/>
        </w:r>
        <w:r w:rsidRPr="00D46C61">
          <w:rPr>
            <w:rFonts w:ascii="Times New Roman" w:eastAsia="Times New Roman" w:hAnsi="Times New Roman" w:cs="Times New Roman"/>
            <w:sz w:val="24"/>
            <w:szCs w:val="24"/>
          </w:rPr>
          <w:t>. It should not be in readable format.</w:t>
        </w:r>
        <w:r w:rsidRPr="00D46C61">
          <w:rPr>
            <w:rFonts w:ascii="Times New Roman" w:eastAsia="Times New Roman" w:hAnsi="Times New Roman" w:cs="Times New Roman"/>
            <w:sz w:val="24"/>
            <w:szCs w:val="24"/>
          </w:rPr>
          <w:br/>
        </w:r>
        <w:proofErr w:type="gramStart"/>
        <w:r w:rsidRPr="00D46C61">
          <w:rPr>
            <w:rFonts w:ascii="Times New Roman" w:eastAsia="Times New Roman" w:hAnsi="Times New Roman" w:cs="Times New Roman"/>
            <w:b/>
            <w:bCs/>
            <w:sz w:val="24"/>
            <w:szCs w:val="24"/>
          </w:rPr>
          <w:t>8 )</w:t>
        </w:r>
        <w:proofErr w:type="gramEnd"/>
        <w:r w:rsidRPr="00D46C61">
          <w:rPr>
            <w:rFonts w:ascii="Times New Roman" w:eastAsia="Times New Roman" w:hAnsi="Times New Roman" w:cs="Times New Roman"/>
            <w:sz w:val="24"/>
            <w:szCs w:val="24"/>
          </w:rPr>
          <w:t xml:space="preserve"> Verify previously found vulnerabilities to check if the fix is working.</w:t>
        </w:r>
        <w:r w:rsidRPr="00D46C61">
          <w:rPr>
            <w:rFonts w:ascii="Times New Roman" w:eastAsia="Times New Roman" w:hAnsi="Times New Roman" w:cs="Times New Roman"/>
            <w:sz w:val="24"/>
            <w:szCs w:val="24"/>
          </w:rPr>
          <w:br/>
        </w:r>
        <w:r w:rsidRPr="00D46C61">
          <w:rPr>
            <w:rFonts w:ascii="Times New Roman" w:eastAsia="Times New Roman" w:hAnsi="Times New Roman" w:cs="Times New Roman"/>
            <w:b/>
            <w:bCs/>
            <w:sz w:val="24"/>
            <w:szCs w:val="24"/>
          </w:rPr>
          <w:t>9)</w:t>
        </w:r>
        <w:r w:rsidRPr="00D46C61">
          <w:rPr>
            <w:rFonts w:ascii="Times New Roman" w:eastAsia="Times New Roman" w:hAnsi="Times New Roman" w:cs="Times New Roman"/>
            <w:sz w:val="24"/>
            <w:szCs w:val="24"/>
          </w:rPr>
          <w:t xml:space="preserve"> Verify if there is no open port in network.</w:t>
        </w:r>
        <w:r w:rsidRPr="00D46C61">
          <w:rPr>
            <w:rFonts w:ascii="Times New Roman" w:eastAsia="Times New Roman" w:hAnsi="Times New Roman" w:cs="Times New Roman"/>
            <w:sz w:val="24"/>
            <w:szCs w:val="24"/>
          </w:rPr>
          <w:br/>
        </w:r>
        <w:r w:rsidRPr="00D46C61">
          <w:rPr>
            <w:rFonts w:ascii="Times New Roman" w:eastAsia="Times New Roman" w:hAnsi="Times New Roman" w:cs="Times New Roman"/>
            <w:b/>
            <w:bCs/>
            <w:sz w:val="24"/>
            <w:szCs w:val="24"/>
          </w:rPr>
          <w:t>11)</w:t>
        </w:r>
        <w:r w:rsidRPr="00D46C61">
          <w:rPr>
            <w:rFonts w:ascii="Times New Roman" w:eastAsia="Times New Roman" w:hAnsi="Times New Roman" w:cs="Times New Roman"/>
            <w:sz w:val="24"/>
            <w:szCs w:val="24"/>
          </w:rPr>
          <w:t xml:space="preserve"> Verify all telephone devices.</w:t>
        </w:r>
        <w:r w:rsidRPr="00D46C61">
          <w:rPr>
            <w:rFonts w:ascii="Times New Roman" w:eastAsia="Times New Roman" w:hAnsi="Times New Roman" w:cs="Times New Roman"/>
            <w:sz w:val="24"/>
            <w:szCs w:val="24"/>
          </w:rPr>
          <w:br/>
        </w:r>
        <w:r w:rsidRPr="00D46C61">
          <w:rPr>
            <w:rFonts w:ascii="Times New Roman" w:eastAsia="Times New Roman" w:hAnsi="Times New Roman" w:cs="Times New Roman"/>
            <w:b/>
            <w:bCs/>
            <w:sz w:val="24"/>
            <w:szCs w:val="24"/>
          </w:rPr>
          <w:t>12)</w:t>
        </w:r>
        <w:r w:rsidRPr="00D46C61">
          <w:rPr>
            <w:rFonts w:ascii="Times New Roman" w:eastAsia="Times New Roman" w:hAnsi="Times New Roman" w:cs="Times New Roman"/>
            <w:sz w:val="24"/>
            <w:szCs w:val="24"/>
          </w:rPr>
          <w:t xml:space="preserve"> Verify WIFI network security.</w:t>
        </w:r>
        <w:r w:rsidRPr="00D46C61">
          <w:rPr>
            <w:rFonts w:ascii="Times New Roman" w:eastAsia="Times New Roman" w:hAnsi="Times New Roman" w:cs="Times New Roman"/>
            <w:sz w:val="24"/>
            <w:szCs w:val="24"/>
          </w:rPr>
          <w:br/>
        </w:r>
        <w:r w:rsidRPr="00D46C61">
          <w:rPr>
            <w:rFonts w:ascii="Times New Roman" w:eastAsia="Times New Roman" w:hAnsi="Times New Roman" w:cs="Times New Roman"/>
            <w:b/>
            <w:bCs/>
            <w:sz w:val="24"/>
            <w:szCs w:val="24"/>
          </w:rPr>
          <w:t>13)</w:t>
        </w:r>
        <w:r w:rsidRPr="00D46C61">
          <w:rPr>
            <w:rFonts w:ascii="Times New Roman" w:eastAsia="Times New Roman" w:hAnsi="Times New Roman" w:cs="Times New Roman"/>
            <w:sz w:val="24"/>
            <w:szCs w:val="24"/>
          </w:rPr>
          <w:t xml:space="preserve"> Verify all HTTP methods. PUT and Delete methods should not be enabled on web </w:t>
        </w:r>
        <w:proofErr w:type="gramStart"/>
        <w:r w:rsidRPr="00D46C61">
          <w:rPr>
            <w:rFonts w:ascii="Times New Roman" w:eastAsia="Times New Roman" w:hAnsi="Times New Roman" w:cs="Times New Roman"/>
            <w:sz w:val="24"/>
            <w:szCs w:val="24"/>
          </w:rPr>
          <w:t>server .</w:t>
        </w:r>
        <w:proofErr w:type="gramEnd"/>
        <w:r w:rsidRPr="00D46C61">
          <w:rPr>
            <w:rFonts w:ascii="Times New Roman" w:eastAsia="Times New Roman" w:hAnsi="Times New Roman" w:cs="Times New Roman"/>
            <w:sz w:val="24"/>
            <w:szCs w:val="24"/>
          </w:rPr>
          <w:br/>
        </w:r>
        <w:r w:rsidRPr="00D46C61">
          <w:rPr>
            <w:rFonts w:ascii="Times New Roman" w:eastAsia="Times New Roman" w:hAnsi="Times New Roman" w:cs="Times New Roman"/>
            <w:b/>
            <w:bCs/>
            <w:sz w:val="24"/>
            <w:szCs w:val="24"/>
          </w:rPr>
          <w:t>14)</w:t>
        </w:r>
        <w:r w:rsidRPr="00D46C61">
          <w:rPr>
            <w:rFonts w:ascii="Times New Roman" w:eastAsia="Times New Roman" w:hAnsi="Times New Roman" w:cs="Times New Roman"/>
            <w:sz w:val="24"/>
            <w:szCs w:val="24"/>
          </w:rPr>
          <w:t xml:space="preserve"> Password should be at least 8 </w:t>
        </w:r>
        <w:proofErr w:type="gramStart"/>
        <w:r w:rsidRPr="00D46C61">
          <w:rPr>
            <w:rFonts w:ascii="Times New Roman" w:eastAsia="Times New Roman" w:hAnsi="Times New Roman" w:cs="Times New Roman"/>
            <w:sz w:val="24"/>
            <w:szCs w:val="24"/>
          </w:rPr>
          <w:t>character</w:t>
        </w:r>
        <w:proofErr w:type="gramEnd"/>
        <w:r w:rsidRPr="00D46C61">
          <w:rPr>
            <w:rFonts w:ascii="Times New Roman" w:eastAsia="Times New Roman" w:hAnsi="Times New Roman" w:cs="Times New Roman"/>
            <w:sz w:val="24"/>
            <w:szCs w:val="24"/>
          </w:rPr>
          <w:t xml:space="preserve"> long containing at least one number and one special character.</w:t>
        </w:r>
        <w:r w:rsidRPr="00D46C61">
          <w:rPr>
            <w:rFonts w:ascii="Times New Roman" w:eastAsia="Times New Roman" w:hAnsi="Times New Roman" w:cs="Times New Roman"/>
            <w:sz w:val="24"/>
            <w:szCs w:val="24"/>
          </w:rPr>
          <w:br/>
        </w:r>
        <w:r w:rsidRPr="00D46C61">
          <w:rPr>
            <w:rFonts w:ascii="Times New Roman" w:eastAsia="Times New Roman" w:hAnsi="Times New Roman" w:cs="Times New Roman"/>
            <w:b/>
            <w:bCs/>
            <w:sz w:val="24"/>
            <w:szCs w:val="24"/>
          </w:rPr>
          <w:t>15)</w:t>
        </w:r>
        <w:r w:rsidRPr="00D46C61">
          <w:rPr>
            <w:rFonts w:ascii="Times New Roman" w:eastAsia="Times New Roman" w:hAnsi="Times New Roman" w:cs="Times New Roman"/>
            <w:sz w:val="24"/>
            <w:szCs w:val="24"/>
          </w:rPr>
          <w:t xml:space="preserve"> Username should not be like “admin” or “administrator”.</w:t>
        </w:r>
        <w:r w:rsidRPr="00D46C61">
          <w:rPr>
            <w:rFonts w:ascii="Times New Roman" w:eastAsia="Times New Roman" w:hAnsi="Times New Roman" w:cs="Times New Roman"/>
            <w:sz w:val="24"/>
            <w:szCs w:val="24"/>
          </w:rPr>
          <w:br/>
        </w:r>
        <w:r w:rsidRPr="00D46C61">
          <w:rPr>
            <w:rFonts w:ascii="Times New Roman" w:eastAsia="Times New Roman" w:hAnsi="Times New Roman" w:cs="Times New Roman"/>
            <w:b/>
            <w:bCs/>
            <w:sz w:val="24"/>
            <w:szCs w:val="24"/>
          </w:rPr>
          <w:t>16)</w:t>
        </w:r>
        <w:r w:rsidRPr="00D46C61">
          <w:rPr>
            <w:rFonts w:ascii="Times New Roman" w:eastAsia="Times New Roman" w:hAnsi="Times New Roman" w:cs="Times New Roman"/>
            <w:sz w:val="24"/>
            <w:szCs w:val="24"/>
          </w:rPr>
          <w:t xml:space="preserve"> Application login page should be locked upon few unsuccessful login attempts.</w:t>
        </w:r>
        <w:r w:rsidRPr="00D46C61">
          <w:rPr>
            <w:rFonts w:ascii="Times New Roman" w:eastAsia="Times New Roman" w:hAnsi="Times New Roman" w:cs="Times New Roman"/>
            <w:sz w:val="24"/>
            <w:szCs w:val="24"/>
          </w:rPr>
          <w:br/>
        </w:r>
        <w:r w:rsidRPr="00D46C61">
          <w:rPr>
            <w:rFonts w:ascii="Times New Roman" w:eastAsia="Times New Roman" w:hAnsi="Times New Roman" w:cs="Times New Roman"/>
            <w:b/>
            <w:bCs/>
            <w:sz w:val="24"/>
            <w:szCs w:val="24"/>
          </w:rPr>
          <w:t>17)</w:t>
        </w:r>
        <w:r w:rsidRPr="00D46C61">
          <w:rPr>
            <w:rFonts w:ascii="Times New Roman" w:eastAsia="Times New Roman" w:hAnsi="Times New Roman" w:cs="Times New Roman"/>
            <w:sz w:val="24"/>
            <w:szCs w:val="24"/>
          </w:rPr>
          <w:t xml:space="preserve"> Error messages should be generic and should not mention specific error details like “Invalid username” or “Invalid password”.</w:t>
        </w:r>
        <w:r w:rsidRPr="00D46C61">
          <w:rPr>
            <w:rFonts w:ascii="Times New Roman" w:eastAsia="Times New Roman" w:hAnsi="Times New Roman" w:cs="Times New Roman"/>
            <w:sz w:val="24"/>
            <w:szCs w:val="24"/>
          </w:rPr>
          <w:br/>
        </w:r>
        <w:r w:rsidRPr="00D46C61">
          <w:rPr>
            <w:rFonts w:ascii="Times New Roman" w:eastAsia="Times New Roman" w:hAnsi="Times New Roman" w:cs="Times New Roman"/>
            <w:b/>
            <w:bCs/>
            <w:sz w:val="24"/>
            <w:szCs w:val="24"/>
          </w:rPr>
          <w:t>19)</w:t>
        </w:r>
        <w:r w:rsidRPr="00D46C61">
          <w:rPr>
            <w:rFonts w:ascii="Times New Roman" w:eastAsia="Times New Roman" w:hAnsi="Times New Roman" w:cs="Times New Roman"/>
            <w:sz w:val="24"/>
            <w:szCs w:val="24"/>
          </w:rPr>
          <w:t xml:space="preserve"> Verify if special characters, html tags and scripts are handled properly as an input value.</w:t>
        </w:r>
        <w:r w:rsidRPr="00D46C61">
          <w:rPr>
            <w:rFonts w:ascii="Times New Roman" w:eastAsia="Times New Roman" w:hAnsi="Times New Roman" w:cs="Times New Roman"/>
            <w:sz w:val="24"/>
            <w:szCs w:val="24"/>
          </w:rPr>
          <w:br/>
        </w:r>
        <w:r w:rsidRPr="00D46C61">
          <w:rPr>
            <w:rFonts w:ascii="Times New Roman" w:eastAsia="Times New Roman" w:hAnsi="Times New Roman" w:cs="Times New Roman"/>
            <w:b/>
            <w:bCs/>
            <w:sz w:val="24"/>
            <w:szCs w:val="24"/>
          </w:rPr>
          <w:t>20)</w:t>
        </w:r>
        <w:r w:rsidRPr="00D46C61">
          <w:rPr>
            <w:rFonts w:ascii="Times New Roman" w:eastAsia="Times New Roman" w:hAnsi="Times New Roman" w:cs="Times New Roman"/>
            <w:sz w:val="24"/>
            <w:szCs w:val="24"/>
          </w:rPr>
          <w:t xml:space="preserve"> Internal system details should not be revealed in any of the error or alert messages.</w:t>
        </w:r>
        <w:r w:rsidRPr="00D46C61">
          <w:rPr>
            <w:rFonts w:ascii="Times New Roman" w:eastAsia="Times New Roman" w:hAnsi="Times New Roman" w:cs="Times New Roman"/>
            <w:sz w:val="24"/>
            <w:szCs w:val="24"/>
          </w:rPr>
          <w:br/>
        </w:r>
        <w:r w:rsidRPr="00D46C61">
          <w:rPr>
            <w:rFonts w:ascii="Times New Roman" w:eastAsia="Times New Roman" w:hAnsi="Times New Roman" w:cs="Times New Roman"/>
            <w:b/>
            <w:bCs/>
            <w:sz w:val="24"/>
            <w:szCs w:val="24"/>
          </w:rPr>
          <w:t>21)</w:t>
        </w:r>
        <w:r w:rsidRPr="00D46C61">
          <w:rPr>
            <w:rFonts w:ascii="Times New Roman" w:eastAsia="Times New Roman" w:hAnsi="Times New Roman" w:cs="Times New Roman"/>
            <w:sz w:val="24"/>
            <w:szCs w:val="24"/>
          </w:rPr>
          <w:t xml:space="preserve"> Custom error messages should be displayed to end user in case of web page crash.</w:t>
        </w:r>
        <w:r w:rsidRPr="00D46C61">
          <w:rPr>
            <w:rFonts w:ascii="Times New Roman" w:eastAsia="Times New Roman" w:hAnsi="Times New Roman" w:cs="Times New Roman"/>
            <w:sz w:val="24"/>
            <w:szCs w:val="24"/>
          </w:rPr>
          <w:br/>
        </w:r>
        <w:r w:rsidRPr="00D46C61">
          <w:rPr>
            <w:rFonts w:ascii="Times New Roman" w:eastAsia="Times New Roman" w:hAnsi="Times New Roman" w:cs="Times New Roman"/>
            <w:b/>
            <w:bCs/>
            <w:sz w:val="24"/>
            <w:szCs w:val="24"/>
          </w:rPr>
          <w:t>22)</w:t>
        </w:r>
        <w:r w:rsidRPr="00D46C61">
          <w:rPr>
            <w:rFonts w:ascii="Times New Roman" w:eastAsia="Times New Roman" w:hAnsi="Times New Roman" w:cs="Times New Roman"/>
            <w:sz w:val="24"/>
            <w:szCs w:val="24"/>
          </w:rPr>
          <w:t xml:space="preserve"> Verify use of registry entries. Sensitive information should not be kept in registry.</w:t>
        </w:r>
        <w:r w:rsidRPr="00D46C61">
          <w:rPr>
            <w:rFonts w:ascii="Times New Roman" w:eastAsia="Times New Roman" w:hAnsi="Times New Roman" w:cs="Times New Roman"/>
            <w:sz w:val="24"/>
            <w:szCs w:val="24"/>
          </w:rPr>
          <w:br/>
        </w:r>
        <w:r w:rsidRPr="00D46C61">
          <w:rPr>
            <w:rFonts w:ascii="Times New Roman" w:eastAsia="Times New Roman" w:hAnsi="Times New Roman" w:cs="Times New Roman"/>
            <w:b/>
            <w:bCs/>
            <w:sz w:val="24"/>
            <w:szCs w:val="24"/>
          </w:rPr>
          <w:t>23)</w:t>
        </w:r>
        <w:r w:rsidRPr="00D46C61">
          <w:rPr>
            <w:rFonts w:ascii="Times New Roman" w:eastAsia="Times New Roman" w:hAnsi="Times New Roman" w:cs="Times New Roman"/>
            <w:sz w:val="24"/>
            <w:szCs w:val="24"/>
          </w:rPr>
          <w:t xml:space="preserve"> All files must be scanned before uploading to server.</w:t>
        </w:r>
        <w:r w:rsidRPr="00D46C61">
          <w:rPr>
            <w:rFonts w:ascii="Times New Roman" w:eastAsia="Times New Roman" w:hAnsi="Times New Roman" w:cs="Times New Roman"/>
            <w:sz w:val="24"/>
            <w:szCs w:val="24"/>
          </w:rPr>
          <w:br/>
        </w:r>
        <w:r w:rsidRPr="00D46C61">
          <w:rPr>
            <w:rFonts w:ascii="Times New Roman" w:eastAsia="Times New Roman" w:hAnsi="Times New Roman" w:cs="Times New Roman"/>
            <w:b/>
            <w:bCs/>
            <w:sz w:val="24"/>
            <w:szCs w:val="24"/>
          </w:rPr>
          <w:t>24)</w:t>
        </w:r>
        <w:r w:rsidRPr="00D46C61">
          <w:rPr>
            <w:rFonts w:ascii="Times New Roman" w:eastAsia="Times New Roman" w:hAnsi="Times New Roman" w:cs="Times New Roman"/>
            <w:sz w:val="24"/>
            <w:szCs w:val="24"/>
          </w:rPr>
          <w:t xml:space="preserve"> Sensitive data should not be passed in </w:t>
        </w:r>
        <w:proofErr w:type="spellStart"/>
        <w:r w:rsidRPr="00D46C61">
          <w:rPr>
            <w:rFonts w:ascii="Times New Roman" w:eastAsia="Times New Roman" w:hAnsi="Times New Roman" w:cs="Times New Roman"/>
            <w:sz w:val="24"/>
            <w:szCs w:val="24"/>
          </w:rPr>
          <w:t>urls</w:t>
        </w:r>
        <w:proofErr w:type="spellEnd"/>
        <w:r w:rsidRPr="00D46C61">
          <w:rPr>
            <w:rFonts w:ascii="Times New Roman" w:eastAsia="Times New Roman" w:hAnsi="Times New Roman" w:cs="Times New Roman"/>
            <w:sz w:val="24"/>
            <w:szCs w:val="24"/>
          </w:rPr>
          <w:t xml:space="preserve"> while communicating with different internal modules of the web application.</w:t>
        </w:r>
        <w:r w:rsidRPr="00D46C61">
          <w:rPr>
            <w:rFonts w:ascii="Times New Roman" w:eastAsia="Times New Roman" w:hAnsi="Times New Roman" w:cs="Times New Roman"/>
            <w:sz w:val="24"/>
            <w:szCs w:val="24"/>
          </w:rPr>
          <w:br/>
        </w:r>
        <w:r w:rsidRPr="00D46C61">
          <w:rPr>
            <w:rFonts w:ascii="Times New Roman" w:eastAsia="Times New Roman" w:hAnsi="Times New Roman" w:cs="Times New Roman"/>
            <w:b/>
            <w:bCs/>
            <w:sz w:val="24"/>
            <w:szCs w:val="24"/>
          </w:rPr>
          <w:t>25)</w:t>
        </w:r>
        <w:r w:rsidRPr="00D46C61">
          <w:rPr>
            <w:rFonts w:ascii="Times New Roman" w:eastAsia="Times New Roman" w:hAnsi="Times New Roman" w:cs="Times New Roman"/>
            <w:sz w:val="24"/>
            <w:szCs w:val="24"/>
          </w:rPr>
          <w:t xml:space="preserve"> There should not be any hard coded username or password in the system.</w:t>
        </w:r>
        <w:r w:rsidRPr="00D46C61">
          <w:rPr>
            <w:rFonts w:ascii="Times New Roman" w:eastAsia="Times New Roman" w:hAnsi="Times New Roman" w:cs="Times New Roman"/>
            <w:sz w:val="24"/>
            <w:szCs w:val="24"/>
          </w:rPr>
          <w:br/>
        </w:r>
        <w:r w:rsidRPr="00D46C61">
          <w:rPr>
            <w:rFonts w:ascii="Times New Roman" w:eastAsia="Times New Roman" w:hAnsi="Times New Roman" w:cs="Times New Roman"/>
            <w:b/>
            <w:bCs/>
            <w:sz w:val="24"/>
            <w:szCs w:val="24"/>
          </w:rPr>
          <w:t>26)</w:t>
        </w:r>
        <w:r w:rsidRPr="00D46C61">
          <w:rPr>
            <w:rFonts w:ascii="Times New Roman" w:eastAsia="Times New Roman" w:hAnsi="Times New Roman" w:cs="Times New Roman"/>
            <w:sz w:val="24"/>
            <w:szCs w:val="24"/>
          </w:rPr>
          <w:t xml:space="preserve"> Verify all input fields with long input string with and without spaces.</w:t>
        </w:r>
        <w:r w:rsidRPr="00D46C61">
          <w:rPr>
            <w:rFonts w:ascii="Times New Roman" w:eastAsia="Times New Roman" w:hAnsi="Times New Roman" w:cs="Times New Roman"/>
            <w:sz w:val="24"/>
            <w:szCs w:val="24"/>
          </w:rPr>
          <w:br/>
        </w:r>
        <w:r w:rsidRPr="00D46C61">
          <w:rPr>
            <w:rFonts w:ascii="Times New Roman" w:eastAsia="Times New Roman" w:hAnsi="Times New Roman" w:cs="Times New Roman"/>
            <w:b/>
            <w:bCs/>
            <w:sz w:val="24"/>
            <w:szCs w:val="24"/>
          </w:rPr>
          <w:t>27)</w:t>
        </w:r>
        <w:r w:rsidRPr="00D46C61">
          <w:rPr>
            <w:rFonts w:ascii="Times New Roman" w:eastAsia="Times New Roman" w:hAnsi="Times New Roman" w:cs="Times New Roman"/>
            <w:sz w:val="24"/>
            <w:szCs w:val="24"/>
          </w:rPr>
          <w:t xml:space="preserve"> Verify if reset password functionality is secure.</w:t>
        </w:r>
        <w:r w:rsidRPr="00D46C61">
          <w:rPr>
            <w:rFonts w:ascii="Times New Roman" w:eastAsia="Times New Roman" w:hAnsi="Times New Roman" w:cs="Times New Roman"/>
            <w:sz w:val="24"/>
            <w:szCs w:val="24"/>
          </w:rPr>
          <w:br/>
        </w:r>
        <w:r w:rsidRPr="00D46C61">
          <w:rPr>
            <w:rFonts w:ascii="Times New Roman" w:eastAsia="Times New Roman" w:hAnsi="Times New Roman" w:cs="Times New Roman"/>
            <w:b/>
            <w:bCs/>
            <w:sz w:val="24"/>
            <w:szCs w:val="24"/>
          </w:rPr>
          <w:t>28)</w:t>
        </w:r>
        <w:r w:rsidRPr="00D46C61">
          <w:rPr>
            <w:rFonts w:ascii="Times New Roman" w:eastAsia="Times New Roman" w:hAnsi="Times New Roman" w:cs="Times New Roman"/>
            <w:sz w:val="24"/>
            <w:szCs w:val="24"/>
          </w:rPr>
          <w:t xml:space="preserve"> Verify application for</w:t>
        </w:r>
        <w:r w:rsidRPr="00D46C61">
          <w:rPr>
            <w:rFonts w:ascii="Times New Roman" w:eastAsia="Times New Roman" w:hAnsi="Times New Roman" w:cs="Times New Roman"/>
            <w:sz w:val="24"/>
            <w:szCs w:val="24"/>
          </w:rPr>
          <w:fldChar w:fldCharType="begin"/>
        </w:r>
        <w:r w:rsidRPr="00D46C61">
          <w:rPr>
            <w:rFonts w:ascii="Times New Roman" w:eastAsia="Times New Roman" w:hAnsi="Times New Roman" w:cs="Times New Roman"/>
            <w:sz w:val="24"/>
            <w:szCs w:val="24"/>
          </w:rPr>
          <w:instrText xml:space="preserve"> HYPERLINK "http://www.softwaretestinghelp.com/sql-injection-%E2%80%93-how-to-test-application-for-sql-injection-attacks/" \o "SQL injection" </w:instrText>
        </w:r>
        <w:r w:rsidRPr="00D46C61">
          <w:rPr>
            <w:rFonts w:ascii="Times New Roman" w:eastAsia="Times New Roman" w:hAnsi="Times New Roman" w:cs="Times New Roman"/>
            <w:sz w:val="24"/>
            <w:szCs w:val="24"/>
          </w:rPr>
          <w:fldChar w:fldCharType="separate"/>
        </w:r>
        <w:r w:rsidRPr="00D46C61">
          <w:rPr>
            <w:rFonts w:ascii="Times New Roman" w:eastAsia="Times New Roman" w:hAnsi="Times New Roman" w:cs="Times New Roman"/>
            <w:color w:val="0000FF"/>
            <w:sz w:val="24"/>
            <w:szCs w:val="24"/>
            <w:u w:val="single"/>
          </w:rPr>
          <w:t xml:space="preserve"> SQL Injection</w:t>
        </w:r>
        <w:r w:rsidRPr="00D46C61">
          <w:rPr>
            <w:rFonts w:ascii="Times New Roman" w:eastAsia="Times New Roman" w:hAnsi="Times New Roman" w:cs="Times New Roman"/>
            <w:sz w:val="24"/>
            <w:szCs w:val="24"/>
          </w:rPr>
          <w:fldChar w:fldCharType="end"/>
        </w:r>
        <w:r w:rsidRPr="00D46C61">
          <w:rPr>
            <w:rFonts w:ascii="Times New Roman" w:eastAsia="Times New Roman" w:hAnsi="Times New Roman" w:cs="Times New Roman"/>
            <w:sz w:val="24"/>
            <w:szCs w:val="24"/>
          </w:rPr>
          <w:t>.</w:t>
        </w:r>
        <w:r w:rsidRPr="00D46C61">
          <w:rPr>
            <w:rFonts w:ascii="Times New Roman" w:eastAsia="Times New Roman" w:hAnsi="Times New Roman" w:cs="Times New Roman"/>
            <w:sz w:val="24"/>
            <w:szCs w:val="24"/>
          </w:rPr>
          <w:br/>
        </w:r>
        <w:r w:rsidRPr="00D46C61">
          <w:rPr>
            <w:rFonts w:ascii="Times New Roman" w:eastAsia="Times New Roman" w:hAnsi="Times New Roman" w:cs="Times New Roman"/>
            <w:b/>
            <w:bCs/>
            <w:sz w:val="24"/>
            <w:szCs w:val="24"/>
          </w:rPr>
          <w:t>29)</w:t>
        </w:r>
        <w:r w:rsidRPr="00D46C61">
          <w:rPr>
            <w:rFonts w:ascii="Times New Roman" w:eastAsia="Times New Roman" w:hAnsi="Times New Roman" w:cs="Times New Roman"/>
            <w:sz w:val="24"/>
            <w:szCs w:val="24"/>
          </w:rPr>
          <w:t xml:space="preserve"> Verify application for </w:t>
        </w:r>
        <w:r w:rsidRPr="00D46C61">
          <w:rPr>
            <w:rFonts w:ascii="Times New Roman" w:eastAsia="Times New Roman" w:hAnsi="Times New Roman" w:cs="Times New Roman"/>
            <w:sz w:val="24"/>
            <w:szCs w:val="24"/>
          </w:rPr>
          <w:fldChar w:fldCharType="begin"/>
        </w:r>
        <w:r w:rsidRPr="00D46C61">
          <w:rPr>
            <w:rFonts w:ascii="Times New Roman" w:eastAsia="Times New Roman" w:hAnsi="Times New Roman" w:cs="Times New Roman"/>
            <w:sz w:val="24"/>
            <w:szCs w:val="24"/>
          </w:rPr>
          <w:instrText xml:space="preserve"> HYPERLINK "http://www.softwaretestinghelp.com/security-testing-of-web-applications/" \o "Cross site scripting" </w:instrText>
        </w:r>
        <w:r w:rsidRPr="00D46C61">
          <w:rPr>
            <w:rFonts w:ascii="Times New Roman" w:eastAsia="Times New Roman" w:hAnsi="Times New Roman" w:cs="Times New Roman"/>
            <w:sz w:val="24"/>
            <w:szCs w:val="24"/>
          </w:rPr>
          <w:fldChar w:fldCharType="separate"/>
        </w:r>
        <w:r w:rsidRPr="00D46C61">
          <w:rPr>
            <w:rFonts w:ascii="Times New Roman" w:eastAsia="Times New Roman" w:hAnsi="Times New Roman" w:cs="Times New Roman"/>
            <w:color w:val="0000FF"/>
            <w:sz w:val="24"/>
            <w:szCs w:val="24"/>
            <w:u w:val="single"/>
          </w:rPr>
          <w:t>Cross Site Scripting</w:t>
        </w:r>
        <w:r w:rsidRPr="00D46C61">
          <w:rPr>
            <w:rFonts w:ascii="Times New Roman" w:eastAsia="Times New Roman" w:hAnsi="Times New Roman" w:cs="Times New Roman"/>
            <w:sz w:val="24"/>
            <w:szCs w:val="24"/>
          </w:rPr>
          <w:fldChar w:fldCharType="end"/>
        </w:r>
        <w:r w:rsidRPr="00D46C61">
          <w:rPr>
            <w:rFonts w:ascii="Times New Roman" w:eastAsia="Times New Roman" w:hAnsi="Times New Roman" w:cs="Times New Roman"/>
            <w:sz w:val="24"/>
            <w:szCs w:val="24"/>
          </w:rPr>
          <w:t>.</w:t>
        </w:r>
        <w:r w:rsidRPr="00D46C61">
          <w:rPr>
            <w:rFonts w:ascii="Times New Roman" w:eastAsia="Times New Roman" w:hAnsi="Times New Roman" w:cs="Times New Roman"/>
            <w:sz w:val="24"/>
            <w:szCs w:val="24"/>
          </w:rPr>
          <w:br/>
        </w:r>
        <w:r w:rsidRPr="00D46C61">
          <w:rPr>
            <w:rFonts w:ascii="Times New Roman" w:eastAsia="Times New Roman" w:hAnsi="Times New Roman" w:cs="Times New Roman"/>
            <w:b/>
            <w:bCs/>
            <w:sz w:val="24"/>
            <w:szCs w:val="24"/>
          </w:rPr>
          <w:t>31)</w:t>
        </w:r>
        <w:r w:rsidRPr="00D46C61">
          <w:rPr>
            <w:rFonts w:ascii="Times New Roman" w:eastAsia="Times New Roman" w:hAnsi="Times New Roman" w:cs="Times New Roman"/>
            <w:sz w:val="24"/>
            <w:szCs w:val="24"/>
          </w:rPr>
          <w:t xml:space="preserve"> Important input validations should be done at server side instead of JavaScript checks at client side.</w:t>
        </w:r>
        <w:r w:rsidRPr="00D46C61">
          <w:rPr>
            <w:rFonts w:ascii="Times New Roman" w:eastAsia="Times New Roman" w:hAnsi="Times New Roman" w:cs="Times New Roman"/>
            <w:sz w:val="24"/>
            <w:szCs w:val="24"/>
          </w:rPr>
          <w:br/>
        </w:r>
        <w:r w:rsidRPr="00D46C61">
          <w:rPr>
            <w:rFonts w:ascii="Times New Roman" w:eastAsia="Times New Roman" w:hAnsi="Times New Roman" w:cs="Times New Roman"/>
            <w:b/>
            <w:bCs/>
            <w:sz w:val="24"/>
            <w:szCs w:val="24"/>
          </w:rPr>
          <w:t>32)</w:t>
        </w:r>
        <w:r w:rsidRPr="00D46C61">
          <w:rPr>
            <w:rFonts w:ascii="Times New Roman" w:eastAsia="Times New Roman" w:hAnsi="Times New Roman" w:cs="Times New Roman"/>
            <w:sz w:val="24"/>
            <w:szCs w:val="24"/>
          </w:rPr>
          <w:t xml:space="preserve"> Critical resources in the system should be available to authorized persons and services only.</w:t>
        </w:r>
        <w:r w:rsidRPr="00D46C61">
          <w:rPr>
            <w:rFonts w:ascii="Times New Roman" w:eastAsia="Times New Roman" w:hAnsi="Times New Roman" w:cs="Times New Roman"/>
            <w:sz w:val="24"/>
            <w:szCs w:val="24"/>
          </w:rPr>
          <w:br/>
        </w:r>
        <w:r w:rsidRPr="00D46C61">
          <w:rPr>
            <w:rFonts w:ascii="Times New Roman" w:eastAsia="Times New Roman" w:hAnsi="Times New Roman" w:cs="Times New Roman"/>
            <w:b/>
            <w:bCs/>
            <w:sz w:val="24"/>
            <w:szCs w:val="24"/>
          </w:rPr>
          <w:lastRenderedPageBreak/>
          <w:t>33)</w:t>
        </w:r>
        <w:r w:rsidRPr="00D46C61">
          <w:rPr>
            <w:rFonts w:ascii="Times New Roman" w:eastAsia="Times New Roman" w:hAnsi="Times New Roman" w:cs="Times New Roman"/>
            <w:sz w:val="24"/>
            <w:szCs w:val="24"/>
          </w:rPr>
          <w:t xml:space="preserve"> All access logs should be maintained with proper access permissions.</w:t>
        </w:r>
        <w:r w:rsidRPr="00D46C61">
          <w:rPr>
            <w:rFonts w:ascii="Times New Roman" w:eastAsia="Times New Roman" w:hAnsi="Times New Roman" w:cs="Times New Roman"/>
            <w:sz w:val="24"/>
            <w:szCs w:val="24"/>
          </w:rPr>
          <w:br/>
        </w:r>
        <w:r w:rsidRPr="00D46C61">
          <w:rPr>
            <w:rFonts w:ascii="Times New Roman" w:eastAsia="Times New Roman" w:hAnsi="Times New Roman" w:cs="Times New Roman"/>
            <w:b/>
            <w:bCs/>
            <w:sz w:val="24"/>
            <w:szCs w:val="24"/>
          </w:rPr>
          <w:t>34)</w:t>
        </w:r>
        <w:r w:rsidRPr="00D46C61">
          <w:rPr>
            <w:rFonts w:ascii="Times New Roman" w:eastAsia="Times New Roman" w:hAnsi="Times New Roman" w:cs="Times New Roman"/>
            <w:sz w:val="24"/>
            <w:szCs w:val="24"/>
          </w:rPr>
          <w:t xml:space="preserve"> Verify user session ends upon log off.</w:t>
        </w:r>
        <w:r w:rsidRPr="00D46C61">
          <w:rPr>
            <w:rFonts w:ascii="Times New Roman" w:eastAsia="Times New Roman" w:hAnsi="Times New Roman" w:cs="Times New Roman"/>
            <w:sz w:val="24"/>
            <w:szCs w:val="24"/>
          </w:rPr>
          <w:br/>
        </w:r>
        <w:r w:rsidRPr="00D46C61">
          <w:rPr>
            <w:rFonts w:ascii="Times New Roman" w:eastAsia="Times New Roman" w:hAnsi="Times New Roman" w:cs="Times New Roman"/>
            <w:b/>
            <w:bCs/>
            <w:sz w:val="24"/>
            <w:szCs w:val="24"/>
          </w:rPr>
          <w:t>35)</w:t>
        </w:r>
        <w:r w:rsidRPr="00D46C61">
          <w:rPr>
            <w:rFonts w:ascii="Times New Roman" w:eastAsia="Times New Roman" w:hAnsi="Times New Roman" w:cs="Times New Roman"/>
            <w:sz w:val="24"/>
            <w:szCs w:val="24"/>
          </w:rPr>
          <w:t xml:space="preserve"> Verify that directory browsing is disabled on server.</w:t>
        </w:r>
        <w:r w:rsidRPr="00D46C61">
          <w:rPr>
            <w:rFonts w:ascii="Times New Roman" w:eastAsia="Times New Roman" w:hAnsi="Times New Roman" w:cs="Times New Roman"/>
            <w:sz w:val="24"/>
            <w:szCs w:val="24"/>
          </w:rPr>
          <w:br/>
        </w:r>
        <w:r w:rsidRPr="00D46C61">
          <w:rPr>
            <w:rFonts w:ascii="Times New Roman" w:eastAsia="Times New Roman" w:hAnsi="Times New Roman" w:cs="Times New Roman"/>
            <w:b/>
            <w:bCs/>
            <w:sz w:val="24"/>
            <w:szCs w:val="24"/>
          </w:rPr>
          <w:t>36)</w:t>
        </w:r>
        <w:r w:rsidRPr="00D46C61">
          <w:rPr>
            <w:rFonts w:ascii="Times New Roman" w:eastAsia="Times New Roman" w:hAnsi="Times New Roman" w:cs="Times New Roman"/>
            <w:sz w:val="24"/>
            <w:szCs w:val="24"/>
          </w:rPr>
          <w:t xml:space="preserve"> Verify that all applications and database versions are up to date.</w:t>
        </w:r>
        <w:r w:rsidRPr="00D46C61">
          <w:rPr>
            <w:rFonts w:ascii="Times New Roman" w:eastAsia="Times New Roman" w:hAnsi="Times New Roman" w:cs="Times New Roman"/>
            <w:sz w:val="24"/>
            <w:szCs w:val="24"/>
          </w:rPr>
          <w:br/>
        </w:r>
        <w:r w:rsidRPr="00D46C61">
          <w:rPr>
            <w:rFonts w:ascii="Times New Roman" w:eastAsia="Times New Roman" w:hAnsi="Times New Roman" w:cs="Times New Roman"/>
            <w:b/>
            <w:bCs/>
            <w:sz w:val="24"/>
            <w:szCs w:val="24"/>
          </w:rPr>
          <w:t>37)</w:t>
        </w:r>
        <w:r w:rsidRPr="00D46C61">
          <w:rPr>
            <w:rFonts w:ascii="Times New Roman" w:eastAsia="Times New Roman" w:hAnsi="Times New Roman" w:cs="Times New Roman"/>
            <w:sz w:val="24"/>
            <w:szCs w:val="24"/>
          </w:rPr>
          <w:t xml:space="preserve"> Verify </w:t>
        </w:r>
        <w:proofErr w:type="spellStart"/>
        <w:proofErr w:type="gramStart"/>
        <w:r w:rsidRPr="00D46C61">
          <w:rPr>
            <w:rFonts w:ascii="Times New Roman" w:eastAsia="Times New Roman" w:hAnsi="Times New Roman" w:cs="Times New Roman"/>
            <w:sz w:val="24"/>
            <w:szCs w:val="24"/>
          </w:rPr>
          <w:t>url</w:t>
        </w:r>
        <w:proofErr w:type="spellEnd"/>
        <w:proofErr w:type="gramEnd"/>
        <w:r w:rsidRPr="00D46C61">
          <w:rPr>
            <w:rFonts w:ascii="Times New Roman" w:eastAsia="Times New Roman" w:hAnsi="Times New Roman" w:cs="Times New Roman"/>
            <w:sz w:val="24"/>
            <w:szCs w:val="24"/>
          </w:rPr>
          <w:t xml:space="preserve"> manipulation to check if web application is not showing any unwanted information.</w:t>
        </w:r>
        <w:r w:rsidRPr="00D46C61">
          <w:rPr>
            <w:rFonts w:ascii="Times New Roman" w:eastAsia="Times New Roman" w:hAnsi="Times New Roman" w:cs="Times New Roman"/>
            <w:sz w:val="24"/>
            <w:szCs w:val="24"/>
          </w:rPr>
          <w:br/>
        </w:r>
        <w:r w:rsidRPr="00D46C61">
          <w:rPr>
            <w:rFonts w:ascii="Times New Roman" w:eastAsia="Times New Roman" w:hAnsi="Times New Roman" w:cs="Times New Roman"/>
            <w:b/>
            <w:bCs/>
            <w:sz w:val="24"/>
            <w:szCs w:val="24"/>
          </w:rPr>
          <w:t>38)</w:t>
        </w:r>
        <w:r w:rsidRPr="00D46C61">
          <w:rPr>
            <w:rFonts w:ascii="Times New Roman" w:eastAsia="Times New Roman" w:hAnsi="Times New Roman" w:cs="Times New Roman"/>
            <w:sz w:val="24"/>
            <w:szCs w:val="24"/>
          </w:rPr>
          <w:t xml:space="preserve"> Verify memory leak and buffer overflow.</w:t>
        </w:r>
        <w:r w:rsidRPr="00D46C61">
          <w:rPr>
            <w:rFonts w:ascii="Times New Roman" w:eastAsia="Times New Roman" w:hAnsi="Times New Roman" w:cs="Times New Roman"/>
            <w:sz w:val="24"/>
            <w:szCs w:val="24"/>
          </w:rPr>
          <w:br/>
        </w:r>
        <w:r w:rsidRPr="00D46C61">
          <w:rPr>
            <w:rFonts w:ascii="Times New Roman" w:eastAsia="Times New Roman" w:hAnsi="Times New Roman" w:cs="Times New Roman"/>
            <w:b/>
            <w:bCs/>
            <w:sz w:val="24"/>
            <w:szCs w:val="24"/>
          </w:rPr>
          <w:t>39)</w:t>
        </w:r>
        <w:r w:rsidRPr="00D46C61">
          <w:rPr>
            <w:rFonts w:ascii="Times New Roman" w:eastAsia="Times New Roman" w:hAnsi="Times New Roman" w:cs="Times New Roman"/>
            <w:sz w:val="24"/>
            <w:szCs w:val="24"/>
          </w:rPr>
          <w:t xml:space="preserve"> Verify if incoming network traffic is scanned to find Trojan attacks.</w:t>
        </w:r>
        <w:r w:rsidRPr="00D46C61">
          <w:rPr>
            <w:rFonts w:ascii="Times New Roman" w:eastAsia="Times New Roman" w:hAnsi="Times New Roman" w:cs="Times New Roman"/>
            <w:sz w:val="24"/>
            <w:szCs w:val="24"/>
          </w:rPr>
          <w:br/>
        </w:r>
        <w:r w:rsidRPr="00D46C61">
          <w:rPr>
            <w:rFonts w:ascii="Times New Roman" w:eastAsia="Times New Roman" w:hAnsi="Times New Roman" w:cs="Times New Roman"/>
            <w:b/>
            <w:bCs/>
            <w:sz w:val="24"/>
            <w:szCs w:val="24"/>
          </w:rPr>
          <w:t>40)</w:t>
        </w:r>
        <w:r w:rsidRPr="00D46C61">
          <w:rPr>
            <w:rFonts w:ascii="Times New Roman" w:eastAsia="Times New Roman" w:hAnsi="Times New Roman" w:cs="Times New Roman"/>
            <w:sz w:val="24"/>
            <w:szCs w:val="24"/>
          </w:rPr>
          <w:t xml:space="preserve"> Verify if system is safe from Brute Force Attacks – a trial and error method to find sensitive information like passwords.</w:t>
        </w:r>
        <w:r w:rsidRPr="00D46C61">
          <w:rPr>
            <w:rFonts w:ascii="Times New Roman" w:eastAsia="Times New Roman" w:hAnsi="Times New Roman" w:cs="Times New Roman"/>
            <w:sz w:val="24"/>
            <w:szCs w:val="24"/>
          </w:rPr>
          <w:br/>
        </w:r>
        <w:r w:rsidRPr="00D46C61">
          <w:rPr>
            <w:rFonts w:ascii="Times New Roman" w:eastAsia="Times New Roman" w:hAnsi="Times New Roman" w:cs="Times New Roman"/>
            <w:b/>
            <w:bCs/>
            <w:sz w:val="24"/>
            <w:szCs w:val="24"/>
          </w:rPr>
          <w:t>41)</w:t>
        </w:r>
        <w:r w:rsidRPr="00D46C61">
          <w:rPr>
            <w:rFonts w:ascii="Times New Roman" w:eastAsia="Times New Roman" w:hAnsi="Times New Roman" w:cs="Times New Roman"/>
            <w:sz w:val="24"/>
            <w:szCs w:val="24"/>
          </w:rPr>
          <w:t xml:space="preserve"> Verify if system or network is secured from </w:t>
        </w:r>
        <w:proofErr w:type="spellStart"/>
        <w:r w:rsidRPr="00D46C61">
          <w:rPr>
            <w:rFonts w:ascii="Times New Roman" w:eastAsia="Times New Roman" w:hAnsi="Times New Roman" w:cs="Times New Roman"/>
            <w:sz w:val="24"/>
            <w:szCs w:val="24"/>
          </w:rPr>
          <w:t>DoS</w:t>
        </w:r>
        <w:proofErr w:type="spellEnd"/>
        <w:r w:rsidRPr="00D46C61">
          <w:rPr>
            <w:rFonts w:ascii="Times New Roman" w:eastAsia="Times New Roman" w:hAnsi="Times New Roman" w:cs="Times New Roman"/>
            <w:sz w:val="24"/>
            <w:szCs w:val="24"/>
          </w:rPr>
          <w:t xml:space="preserve"> (denial-of-service) attacks. Hacker can target network or single computer with continuous requests due to which resources on target system gets overloaded resulting in denial of service for legit requests.</w:t>
        </w:r>
      </w:ins>
    </w:p>
    <w:p w:rsidR="00287115" w:rsidRDefault="00287115"/>
    <w:sectPr w:rsidR="002871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C61"/>
    <w:rsid w:val="00287115"/>
    <w:rsid w:val="004B628C"/>
    <w:rsid w:val="00D46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46C6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46C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C6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46C6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46C61"/>
    <w:rPr>
      <w:color w:val="0000FF"/>
      <w:u w:val="single"/>
    </w:rPr>
  </w:style>
  <w:style w:type="paragraph" w:styleId="NormalWeb">
    <w:name w:val="Normal (Web)"/>
    <w:basedOn w:val="Normal"/>
    <w:uiPriority w:val="99"/>
    <w:semiHidden/>
    <w:unhideWhenUsed/>
    <w:rsid w:val="00D46C6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date">
    <w:name w:val="post_date"/>
    <w:basedOn w:val="Normal"/>
    <w:rsid w:val="00D46C6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46C61"/>
    <w:rPr>
      <w:i/>
      <w:iCs/>
    </w:rPr>
  </w:style>
  <w:style w:type="character" w:styleId="Strong">
    <w:name w:val="Strong"/>
    <w:basedOn w:val="DefaultParagraphFont"/>
    <w:uiPriority w:val="22"/>
    <w:qFormat/>
    <w:rsid w:val="00D46C61"/>
    <w:rPr>
      <w:b/>
      <w:bCs/>
    </w:rPr>
  </w:style>
  <w:style w:type="paragraph" w:styleId="BalloonText">
    <w:name w:val="Balloon Text"/>
    <w:basedOn w:val="Normal"/>
    <w:link w:val="BalloonTextChar"/>
    <w:uiPriority w:val="99"/>
    <w:semiHidden/>
    <w:unhideWhenUsed/>
    <w:rsid w:val="00D46C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C6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46C6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46C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C6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46C6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46C61"/>
    <w:rPr>
      <w:color w:val="0000FF"/>
      <w:u w:val="single"/>
    </w:rPr>
  </w:style>
  <w:style w:type="paragraph" w:styleId="NormalWeb">
    <w:name w:val="Normal (Web)"/>
    <w:basedOn w:val="Normal"/>
    <w:uiPriority w:val="99"/>
    <w:semiHidden/>
    <w:unhideWhenUsed/>
    <w:rsid w:val="00D46C6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date">
    <w:name w:val="post_date"/>
    <w:basedOn w:val="Normal"/>
    <w:rsid w:val="00D46C6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46C61"/>
    <w:rPr>
      <w:i/>
      <w:iCs/>
    </w:rPr>
  </w:style>
  <w:style w:type="character" w:styleId="Strong">
    <w:name w:val="Strong"/>
    <w:basedOn w:val="DefaultParagraphFont"/>
    <w:uiPriority w:val="22"/>
    <w:qFormat/>
    <w:rsid w:val="00D46C61"/>
    <w:rPr>
      <w:b/>
      <w:bCs/>
    </w:rPr>
  </w:style>
  <w:style w:type="paragraph" w:styleId="BalloonText">
    <w:name w:val="Balloon Text"/>
    <w:basedOn w:val="Normal"/>
    <w:link w:val="BalloonTextChar"/>
    <w:uiPriority w:val="99"/>
    <w:semiHidden/>
    <w:unhideWhenUsed/>
    <w:rsid w:val="00D46C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C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004547">
      <w:bodyDiv w:val="1"/>
      <w:marLeft w:val="0"/>
      <w:marRight w:val="0"/>
      <w:marTop w:val="0"/>
      <w:marBottom w:val="0"/>
      <w:divBdr>
        <w:top w:val="none" w:sz="0" w:space="0" w:color="auto"/>
        <w:left w:val="none" w:sz="0" w:space="0" w:color="auto"/>
        <w:bottom w:val="none" w:sz="0" w:space="0" w:color="auto"/>
        <w:right w:val="none" w:sz="0" w:space="0" w:color="auto"/>
      </w:divBdr>
      <w:divsChild>
        <w:div w:id="1663241017">
          <w:marLeft w:val="0"/>
          <w:marRight w:val="0"/>
          <w:marTop w:val="0"/>
          <w:marBottom w:val="0"/>
          <w:divBdr>
            <w:top w:val="none" w:sz="0" w:space="0" w:color="auto"/>
            <w:left w:val="none" w:sz="0" w:space="0" w:color="auto"/>
            <w:bottom w:val="none" w:sz="0" w:space="0" w:color="auto"/>
            <w:right w:val="none" w:sz="0" w:space="0" w:color="auto"/>
          </w:divBdr>
          <w:divsChild>
            <w:div w:id="1438520774">
              <w:marLeft w:val="0"/>
              <w:marRight w:val="0"/>
              <w:marTop w:val="0"/>
              <w:marBottom w:val="0"/>
              <w:divBdr>
                <w:top w:val="none" w:sz="0" w:space="0" w:color="auto"/>
                <w:left w:val="none" w:sz="0" w:space="0" w:color="auto"/>
                <w:bottom w:val="none" w:sz="0" w:space="0" w:color="auto"/>
                <w:right w:val="none" w:sz="0" w:space="0" w:color="auto"/>
              </w:divBdr>
              <w:divsChild>
                <w:div w:id="1317028844">
                  <w:marLeft w:val="0"/>
                  <w:marRight w:val="0"/>
                  <w:marTop w:val="0"/>
                  <w:marBottom w:val="0"/>
                  <w:divBdr>
                    <w:top w:val="none" w:sz="0" w:space="0" w:color="auto"/>
                    <w:left w:val="none" w:sz="0" w:space="0" w:color="auto"/>
                    <w:bottom w:val="none" w:sz="0" w:space="0" w:color="auto"/>
                    <w:right w:val="none" w:sz="0" w:space="0" w:color="auto"/>
                  </w:divBdr>
                  <w:divsChild>
                    <w:div w:id="1478837411">
                      <w:marLeft w:val="0"/>
                      <w:marRight w:val="0"/>
                      <w:marTop w:val="0"/>
                      <w:marBottom w:val="0"/>
                      <w:divBdr>
                        <w:top w:val="none" w:sz="0" w:space="0" w:color="auto"/>
                        <w:left w:val="none" w:sz="0" w:space="0" w:color="auto"/>
                        <w:bottom w:val="none" w:sz="0" w:space="0" w:color="auto"/>
                        <w:right w:val="none" w:sz="0" w:space="0" w:color="auto"/>
                      </w:divBdr>
                      <w:divsChild>
                        <w:div w:id="129764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791059">
      <w:bodyDiv w:val="1"/>
      <w:marLeft w:val="0"/>
      <w:marRight w:val="0"/>
      <w:marTop w:val="0"/>
      <w:marBottom w:val="0"/>
      <w:divBdr>
        <w:top w:val="none" w:sz="0" w:space="0" w:color="auto"/>
        <w:left w:val="none" w:sz="0" w:space="0" w:color="auto"/>
        <w:bottom w:val="none" w:sz="0" w:space="0" w:color="auto"/>
        <w:right w:val="none" w:sz="0" w:space="0" w:color="auto"/>
      </w:divBdr>
      <w:divsChild>
        <w:div w:id="1048339630">
          <w:marLeft w:val="0"/>
          <w:marRight w:val="0"/>
          <w:marTop w:val="0"/>
          <w:marBottom w:val="0"/>
          <w:divBdr>
            <w:top w:val="none" w:sz="0" w:space="0" w:color="auto"/>
            <w:left w:val="none" w:sz="0" w:space="0" w:color="auto"/>
            <w:bottom w:val="none" w:sz="0" w:space="0" w:color="auto"/>
            <w:right w:val="none" w:sz="0" w:space="0" w:color="auto"/>
          </w:divBdr>
          <w:divsChild>
            <w:div w:id="1939362797">
              <w:marLeft w:val="0"/>
              <w:marRight w:val="0"/>
              <w:marTop w:val="0"/>
              <w:marBottom w:val="0"/>
              <w:divBdr>
                <w:top w:val="none" w:sz="0" w:space="0" w:color="auto"/>
                <w:left w:val="none" w:sz="0" w:space="0" w:color="auto"/>
                <w:bottom w:val="none" w:sz="0" w:space="0" w:color="auto"/>
                <w:right w:val="none" w:sz="0" w:space="0" w:color="auto"/>
              </w:divBdr>
              <w:divsChild>
                <w:div w:id="1815566205">
                  <w:marLeft w:val="0"/>
                  <w:marRight w:val="0"/>
                  <w:marTop w:val="0"/>
                  <w:marBottom w:val="0"/>
                  <w:divBdr>
                    <w:top w:val="none" w:sz="0" w:space="0" w:color="auto"/>
                    <w:left w:val="none" w:sz="0" w:space="0" w:color="auto"/>
                    <w:bottom w:val="none" w:sz="0" w:space="0" w:color="auto"/>
                    <w:right w:val="none" w:sz="0" w:space="0" w:color="auto"/>
                  </w:divBdr>
                  <w:divsChild>
                    <w:div w:id="220529844">
                      <w:marLeft w:val="0"/>
                      <w:marRight w:val="0"/>
                      <w:marTop w:val="0"/>
                      <w:marBottom w:val="0"/>
                      <w:divBdr>
                        <w:top w:val="none" w:sz="0" w:space="0" w:color="auto"/>
                        <w:left w:val="none" w:sz="0" w:space="0" w:color="auto"/>
                        <w:bottom w:val="none" w:sz="0" w:space="0" w:color="auto"/>
                        <w:right w:val="none" w:sz="0" w:space="0" w:color="auto"/>
                      </w:divBdr>
                      <w:divsChild>
                        <w:div w:id="206798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openssl.org/" TargetMode="External"/><Relationship Id="rId18" Type="http://schemas.openxmlformats.org/officeDocument/2006/relationships/hyperlink" Target="http://www.torridnetworks.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cdn2.softwaretestinghelp.com/wp-content/qa/uploads/2012/06/Penetration-testing.jpg" TargetMode="External"/><Relationship Id="rId12" Type="http://schemas.openxmlformats.org/officeDocument/2006/relationships/hyperlink" Target="http://www.wireshark.org/" TargetMode="External"/><Relationship Id="rId17" Type="http://schemas.openxmlformats.org/officeDocument/2006/relationships/hyperlink" Target="http://www.purehacking.com/" TargetMode="External"/><Relationship Id="rId2" Type="http://schemas.microsoft.com/office/2007/relationships/stylesWithEffects" Target="stylesWithEffects.xml"/><Relationship Id="rId16" Type="http://schemas.openxmlformats.org/officeDocument/2006/relationships/hyperlink" Target="http://w3af.sourceforge.net/" TargetMode="External"/><Relationship Id="rId20" Type="http://schemas.openxmlformats.org/officeDocument/2006/relationships/hyperlink" Target="http://www.veracode.com/%20" TargetMode="Externa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hyperlink" Target="http://www.metasploit.com/" TargetMode="External"/><Relationship Id="rId5" Type="http://schemas.openxmlformats.org/officeDocument/2006/relationships/hyperlink" Target="http://www.softwaretestinghelp.com/sample-test-cases-testing-web-desktop-applications/software-testing-checklist/" TargetMode="External"/><Relationship Id="rId15" Type="http://schemas.openxmlformats.org/officeDocument/2006/relationships/hyperlink" Target="http://www.thc.org/thc-hydra/" TargetMode="External"/><Relationship Id="rId10" Type="http://schemas.openxmlformats.org/officeDocument/2006/relationships/hyperlink" Target="http://www.nessus.org/" TargetMode="External"/><Relationship Id="rId19" Type="http://schemas.openxmlformats.org/officeDocument/2006/relationships/hyperlink" Target="http://www.secpoint.com/" TargetMode="External"/><Relationship Id="rId4" Type="http://schemas.openxmlformats.org/officeDocument/2006/relationships/webSettings" Target="webSettings.xml"/><Relationship Id="rId9" Type="http://schemas.openxmlformats.org/officeDocument/2006/relationships/hyperlink" Target="http://nmap.org/" TargetMode="External"/><Relationship Id="rId14" Type="http://schemas.openxmlformats.org/officeDocument/2006/relationships/hyperlink" Target="http://www.oxid.it/cain.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4353</Words>
  <Characters>24813</Characters>
  <Application>Microsoft Office Word</Application>
  <DocSecurity>0</DocSecurity>
  <Lines>206</Lines>
  <Paragraphs>58</Paragraphs>
  <ScaleCrop>false</ScaleCrop>
  <Company/>
  <LinksUpToDate>false</LinksUpToDate>
  <CharactersWithSpaces>29108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Fernandes</dc:creator>
  <cp:lastModifiedBy>David Fernandes</cp:lastModifiedBy>
  <cp:revision>2</cp:revision>
  <dcterms:created xsi:type="dcterms:W3CDTF">2013-07-30T05:08:00Z</dcterms:created>
  <dcterms:modified xsi:type="dcterms:W3CDTF">2013-07-30T07:40:00Z</dcterms:modified>
</cp:coreProperties>
</file>